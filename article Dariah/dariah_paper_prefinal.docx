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5D1" w:rsidRPr="00546EFE" w:rsidRDefault="0054466C" w:rsidP="00546EFE">
      <w:pPr>
        <w:pStyle w:val="Titre"/>
        <w:rPr>
          <w:kern w:val="1"/>
          <w:lang w:val="en-US"/>
        </w:rPr>
      </w:pPr>
      <w:r w:rsidRPr="00546EFE">
        <w:rPr>
          <w:lang w:val="en-US"/>
        </w:rPr>
        <w:t xml:space="preserve">Close-reading of Linked Data: a practical </w:t>
      </w:r>
      <w:del w:id="0" w:author="Ettore Rizza" w:date="2018-09-14T07:28:00Z">
        <w:r w:rsidRPr="00546EFE" w:rsidDel="000869FD">
          <w:rPr>
            <w:lang w:val="en-US"/>
          </w:rPr>
          <w:delText>case</w:delText>
        </w:r>
      </w:del>
      <w:del w:id="1" w:author="Ettore Rizza" w:date="2018-09-14T07:10:00Z">
        <w:r w:rsidRPr="00546EFE" w:rsidDel="007F02D2">
          <w:rPr>
            <w:lang w:val="en-US"/>
          </w:rPr>
          <w:delText>-</w:delText>
        </w:r>
      </w:del>
      <w:del w:id="2" w:author="Ettore Rizza" w:date="2018-09-14T07:28:00Z">
        <w:r w:rsidRPr="00546EFE" w:rsidDel="000869FD">
          <w:rPr>
            <w:lang w:val="en-US"/>
          </w:rPr>
          <w:delText>study</w:delText>
        </w:r>
      </w:del>
      <w:ins w:id="3" w:author="Ettore Rizza" w:date="2018-09-14T07:28:00Z">
        <w:r w:rsidR="000869FD" w:rsidRPr="00546EFE">
          <w:rPr>
            <w:lang w:val="en-US"/>
          </w:rPr>
          <w:t>case study</w:t>
        </w:r>
      </w:ins>
      <w:r w:rsidRPr="00546EFE">
        <w:rPr>
          <w:lang w:val="en-US"/>
        </w:rPr>
        <w:t xml:space="preserve"> on the quality of online authority files</w:t>
      </w:r>
    </w:p>
    <w:p w:rsidR="009375D1" w:rsidRPr="00546EFE"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ascii="Calibri" w:hAnsi="Calibri" w:cs="Calibri"/>
          <w:kern w:val="1"/>
          <w:lang w:val="en-US"/>
        </w:rPr>
      </w:pPr>
    </w:p>
    <w:p w:rsidR="009375D1" w:rsidRPr="00546EFE"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ascii="Calibri" w:hAnsi="Calibri" w:cs="Calibri"/>
          <w:kern w:val="1"/>
          <w:lang w:val="en-US"/>
        </w:rPr>
      </w:pPr>
    </w:p>
    <w:p w:rsidR="009375D1" w:rsidRPr="00546EFE" w:rsidRDefault="0054466C" w:rsidP="00546EFE">
      <w:pPr>
        <w:pStyle w:val="Titre1"/>
        <w:rPr>
          <w:lang w:val="en-US"/>
        </w:rPr>
      </w:pPr>
      <w:r w:rsidRPr="00546EFE">
        <w:rPr>
          <w:lang w:val="en-US"/>
        </w:rPr>
        <w:t>Introduction</w:t>
      </w:r>
    </w:p>
    <w:p w:rsidR="009375D1" w:rsidRPr="00546EFE" w:rsidRDefault="009375D1">
      <w:pPr>
        <w:widowControl w:val="0"/>
        <w:autoSpaceDE w:val="0"/>
        <w:autoSpaceDN w:val="0"/>
        <w:adjustRightInd w:val="0"/>
        <w:spacing w:after="0" w:line="360" w:lineRule="auto"/>
        <w:jc w:val="both"/>
        <w:rPr>
          <w:rFonts w:ascii="Calibri" w:hAnsi="Calibri" w:cs="Calibri"/>
          <w:lang w:val="en-US"/>
        </w:rPr>
      </w:pPr>
    </w:p>
    <w:p w:rsidR="009375D1" w:rsidRPr="00546EFE" w:rsidRDefault="0054466C">
      <w:pPr>
        <w:widowControl w:val="0"/>
        <w:autoSpaceDE w:val="0"/>
        <w:autoSpaceDN w:val="0"/>
        <w:adjustRightInd w:val="0"/>
        <w:spacing w:after="0" w:line="360" w:lineRule="auto"/>
        <w:jc w:val="both"/>
        <w:rPr>
          <w:rFonts w:ascii="Calibri" w:hAnsi="Calibri" w:cs="Calibri"/>
          <w:lang w:val="en-US"/>
        </w:rPr>
      </w:pPr>
      <w:r w:rsidRPr="00546EFE">
        <w:rPr>
          <w:rFonts w:ascii="Calibri" w:hAnsi="Calibri" w:cs="Calibri"/>
          <w:lang w:val="en-US"/>
        </w:rPr>
        <w:t xml:space="preserve">More and more cultural institutions use </w:t>
      </w:r>
      <w:ins w:id="4" w:author="Ettore Rizza" w:date="2018-09-14T07:39:00Z">
        <w:r w:rsidR="006F4DD7">
          <w:rPr>
            <w:rFonts w:ascii="Calibri" w:hAnsi="Calibri" w:cs="Calibri"/>
            <w:lang w:val="en-US"/>
          </w:rPr>
          <w:t>L</w:t>
        </w:r>
      </w:ins>
      <w:del w:id="5" w:author="Ettore Rizza" w:date="2018-09-14T07:39:00Z">
        <w:r w:rsidRPr="00546EFE" w:rsidDel="006F4DD7">
          <w:rPr>
            <w:rFonts w:ascii="Calibri" w:hAnsi="Calibri" w:cs="Calibri"/>
            <w:lang w:val="en-US"/>
          </w:rPr>
          <w:delText>l</w:delText>
        </w:r>
      </w:del>
      <w:r w:rsidRPr="00546EFE">
        <w:rPr>
          <w:rFonts w:ascii="Calibri" w:hAnsi="Calibri" w:cs="Calibri"/>
          <w:lang w:val="en-US"/>
        </w:rPr>
        <w:t xml:space="preserve">inked </w:t>
      </w:r>
      <w:ins w:id="6" w:author="Ettore Rizza" w:date="2018-09-14T07:40:00Z">
        <w:r w:rsidR="006F4DD7">
          <w:rPr>
            <w:rFonts w:ascii="Calibri" w:hAnsi="Calibri" w:cs="Calibri"/>
            <w:lang w:val="en-US"/>
          </w:rPr>
          <w:t>D</w:t>
        </w:r>
      </w:ins>
      <w:del w:id="7" w:author="Ettore Rizza" w:date="2018-09-14T07:39:00Z">
        <w:r w:rsidRPr="00546EFE" w:rsidDel="006F4DD7">
          <w:rPr>
            <w:rFonts w:ascii="Calibri" w:hAnsi="Calibri" w:cs="Calibri"/>
            <w:lang w:val="en-US"/>
          </w:rPr>
          <w:delText>d</w:delText>
        </w:r>
      </w:del>
      <w:r w:rsidRPr="00546EFE">
        <w:rPr>
          <w:rFonts w:ascii="Calibri" w:hAnsi="Calibri" w:cs="Calibri"/>
          <w:lang w:val="en-US"/>
        </w:rPr>
        <w:t>ata principles</w:t>
      </w:r>
      <w:ins w:id="8" w:author="Ettore Rizza" w:date="2018-09-14T07:54:00Z">
        <w:r w:rsidR="00072E93">
          <w:rPr>
            <w:rStyle w:val="Appelnotedebasdep"/>
            <w:rFonts w:ascii="Calibri" w:hAnsi="Calibri" w:cs="Calibri"/>
            <w:lang w:val="en-US"/>
          </w:rPr>
          <w:footnoteReference w:id="1"/>
        </w:r>
      </w:ins>
      <w:ins w:id="69" w:author="Ettore Rizza" w:date="2018-09-14T07:55:00Z">
        <w:r w:rsidR="00072E93">
          <w:rPr>
            <w:rFonts w:ascii="Calibri" w:hAnsi="Calibri" w:cs="Calibri"/>
            <w:lang w:val="en-US"/>
          </w:rPr>
          <w:t xml:space="preserve"> </w:t>
        </w:r>
      </w:ins>
      <w:del w:id="70" w:author="Ettore Rizza" w:date="2018-09-14T07:50:00Z">
        <w:r w:rsidRPr="00546EFE" w:rsidDel="00072E93">
          <w:rPr>
            <w:rFonts w:ascii="Calibri" w:hAnsi="Calibri" w:cs="Calibri"/>
            <w:lang w:val="en-US"/>
          </w:rPr>
          <w:delText xml:space="preserve"> </w:delText>
        </w:r>
      </w:del>
      <w:r w:rsidRPr="00546EFE">
        <w:rPr>
          <w:rFonts w:ascii="Calibri" w:hAnsi="Calibri" w:cs="Calibri"/>
          <w:lang w:val="en-US"/>
        </w:rPr>
        <w:t>to share and connect their collection descriptions. In the archival field, initiatives emerge to exploit data contained in archival descriptions and adapt encoding standards to the semantic web</w:t>
      </w:r>
      <w:ins w:id="71" w:author="Ettore Rizza" w:date="2018-09-14T07:57:00Z">
        <w:r w:rsidR="00072E93">
          <w:rPr>
            <w:rStyle w:val="Appelnotedebasdep"/>
            <w:rFonts w:ascii="Calibri" w:hAnsi="Calibri" w:cs="Calibri"/>
            <w:lang w:val="en-US"/>
          </w:rPr>
          <w:footnoteReference w:id="2"/>
        </w:r>
      </w:ins>
      <w:r w:rsidRPr="00546EFE">
        <w:rPr>
          <w:rFonts w:ascii="Calibri" w:hAnsi="Calibri" w:cs="Calibri"/>
          <w:lang w:val="en-US"/>
        </w:rPr>
        <w:t xml:space="preserve">. In this context, </w:t>
      </w:r>
      <w:r w:rsidRPr="005E0ADB">
        <w:rPr>
          <w:rFonts w:ascii="Calibri" w:hAnsi="Calibri" w:cs="Calibri"/>
          <w:u w:val="single"/>
          <w:lang w:val="en-US"/>
          <w:rPrChange w:id="86" w:author="Ettore Rizza" w:date="2018-09-14T05:39:00Z">
            <w:rPr>
              <w:rFonts w:ascii="Calibri" w:hAnsi="Calibri" w:cs="Calibri"/>
              <w:lang w:val="en-US"/>
            </w:rPr>
          </w:rPrChange>
        </w:rPr>
        <w:t>online</w:t>
      </w:r>
      <w:r w:rsidRPr="00546EFE">
        <w:rPr>
          <w:rFonts w:ascii="Calibri" w:hAnsi="Calibri" w:cs="Calibri"/>
          <w:lang w:val="en-US"/>
        </w:rPr>
        <w:t xml:space="preserve"> authority files can be used to enrich metadata. However, relying on </w:t>
      </w:r>
      <w:ins w:id="87" w:author="Ettore Rizza" w:date="2018-09-14T05:51:00Z">
        <w:r w:rsidR="002A71B3">
          <w:rPr>
            <w:rFonts w:ascii="Calibri" w:hAnsi="Calibri" w:cs="Calibri"/>
            <w:lang w:val="en-US"/>
          </w:rPr>
          <w:t xml:space="preserve">a </w:t>
        </w:r>
      </w:ins>
      <w:r w:rsidRPr="002A71B3">
        <w:rPr>
          <w:rFonts w:ascii="Calibri" w:hAnsi="Calibri" w:cs="Calibri"/>
          <w:u w:val="single"/>
          <w:lang w:val="en-US"/>
          <w:rPrChange w:id="88" w:author="Ettore Rizza" w:date="2018-09-14T05:50:00Z">
            <w:rPr>
              <w:rFonts w:ascii="Calibri" w:hAnsi="Calibri" w:cs="Calibri"/>
              <w:lang w:val="en-US"/>
            </w:rPr>
          </w:rPrChange>
        </w:rPr>
        <w:t>decentralized</w:t>
      </w:r>
      <w:r w:rsidRPr="00546EFE">
        <w:rPr>
          <w:rFonts w:ascii="Calibri" w:hAnsi="Calibri" w:cs="Calibri"/>
          <w:lang w:val="en-US"/>
        </w:rPr>
        <w:t xml:space="preserve"> </w:t>
      </w:r>
      <w:ins w:id="89" w:author="Ettore Rizza" w:date="2018-09-14T05:51:00Z">
        <w:r w:rsidR="002A71B3">
          <w:rPr>
            <w:rFonts w:ascii="Calibri" w:hAnsi="Calibri" w:cs="Calibri"/>
            <w:lang w:val="en-US"/>
          </w:rPr>
          <w:t xml:space="preserve">network of </w:t>
        </w:r>
      </w:ins>
      <w:r w:rsidRPr="00546EFE">
        <w:rPr>
          <w:rFonts w:ascii="Calibri" w:hAnsi="Calibri" w:cs="Calibri"/>
          <w:lang w:val="en-US"/>
        </w:rPr>
        <w:t xml:space="preserve">knowledge bases such as </w:t>
      </w:r>
      <w:proofErr w:type="spellStart"/>
      <w:r w:rsidRPr="00546EFE">
        <w:rPr>
          <w:rFonts w:ascii="Calibri" w:hAnsi="Calibri" w:cs="Calibri"/>
          <w:lang w:val="en-US"/>
        </w:rPr>
        <w:t>Wikidata</w:t>
      </w:r>
      <w:proofErr w:type="spellEnd"/>
      <w:del w:id="90" w:author="Ettore Rizza" w:date="2018-09-14T05:49:00Z">
        <w:r w:rsidRPr="00546EFE" w:rsidDel="002A71B3">
          <w:rPr>
            <w:rFonts w:ascii="Calibri" w:hAnsi="Calibri" w:cs="Calibri"/>
            <w:lang w:val="en-US"/>
          </w:rPr>
          <w:delText xml:space="preserve"> </w:delText>
        </w:r>
      </w:del>
      <w:ins w:id="91" w:author="Ettore Rizza" w:date="2018-09-14T05:49:00Z">
        <w:r w:rsidR="002A71B3">
          <w:rPr>
            <w:rFonts w:ascii="Calibri" w:hAnsi="Calibri" w:cs="Calibri"/>
            <w:lang w:val="en-US"/>
          </w:rPr>
          <w:t xml:space="preserve">, </w:t>
        </w:r>
        <w:proofErr w:type="spellStart"/>
        <w:r w:rsidR="002A71B3">
          <w:rPr>
            <w:rFonts w:ascii="Calibri" w:hAnsi="Calibri" w:cs="Calibri"/>
            <w:lang w:val="en-US"/>
          </w:rPr>
          <w:t>DBpedia</w:t>
        </w:r>
        <w:proofErr w:type="spellEnd"/>
        <w:r w:rsidR="002A71B3">
          <w:rPr>
            <w:rFonts w:ascii="Calibri" w:hAnsi="Calibri" w:cs="Calibri"/>
            <w:lang w:val="en-US"/>
          </w:rPr>
          <w:t xml:space="preserve"> or even </w:t>
        </w:r>
        <w:proofErr w:type="spellStart"/>
        <w:r w:rsidR="002A71B3">
          <w:rPr>
            <w:rFonts w:ascii="Calibri" w:hAnsi="Calibri" w:cs="Calibri"/>
            <w:lang w:val="en-US"/>
          </w:rPr>
          <w:t>Viaf</w:t>
        </w:r>
        <w:proofErr w:type="spellEnd"/>
        <w:r w:rsidR="002A71B3">
          <w:rPr>
            <w:rFonts w:ascii="Calibri" w:hAnsi="Calibri" w:cs="Calibri"/>
            <w:lang w:val="en-US"/>
          </w:rPr>
          <w:t xml:space="preserve"> </w:t>
        </w:r>
      </w:ins>
      <w:r w:rsidRPr="00546EFE">
        <w:rPr>
          <w:rFonts w:ascii="Calibri" w:hAnsi="Calibri" w:cs="Calibri"/>
          <w:lang w:val="en-US"/>
        </w:rPr>
        <w:t>has its own difficulties</w:t>
      </w:r>
      <w:del w:id="92" w:author="Ettore Rizza" w:date="2018-09-14T05:51:00Z">
        <w:r w:rsidRPr="00546EFE" w:rsidDel="002A71B3">
          <w:rPr>
            <w:rFonts w:ascii="Calibri" w:hAnsi="Calibri" w:cs="Calibri"/>
            <w:lang w:val="en-US"/>
          </w:rPr>
          <w:delText xml:space="preserve"> due to their </w:delText>
        </w:r>
      </w:del>
      <w:del w:id="93" w:author="Ettore Rizza" w:date="2018-09-13T10:37:00Z">
        <w:r w:rsidRPr="00546EFE" w:rsidDel="003E74B8">
          <w:rPr>
            <w:rFonts w:ascii="Calibri" w:hAnsi="Calibri" w:cs="Calibri"/>
            <w:lang w:val="en-US"/>
          </w:rPr>
          <w:delText>broken-</w:delText>
        </w:r>
      </w:del>
      <w:del w:id="94" w:author="Ettore Rizza" w:date="2018-09-14T05:51:00Z">
        <w:r w:rsidRPr="00546EFE" w:rsidDel="002A71B3">
          <w:rPr>
            <w:rFonts w:ascii="Calibri" w:hAnsi="Calibri" w:cs="Calibri"/>
            <w:lang w:val="en-US"/>
          </w:rPr>
          <w:delText xml:space="preserve">world </w:delText>
        </w:r>
      </w:del>
      <w:del w:id="95" w:author="Ettore Rizza" w:date="2018-09-13T10:38:00Z">
        <w:r w:rsidRPr="00546EFE" w:rsidDel="003E74B8">
          <w:rPr>
            <w:rFonts w:ascii="Calibri" w:hAnsi="Calibri" w:cs="Calibri"/>
            <w:lang w:val="en-US"/>
          </w:rPr>
          <w:delText>character: absent or conflicting data require a permanent investment in maintenance and repair [D. LOVINS and D. HILLMANN, Broken-world vocabularies]</w:delText>
        </w:r>
      </w:del>
      <w:r w:rsidRPr="00546EFE">
        <w:rPr>
          <w:rFonts w:ascii="Calibri" w:hAnsi="Calibri" w:cs="Calibri"/>
          <w:lang w:val="en-US"/>
        </w:rPr>
        <w:t xml:space="preserve">. </w:t>
      </w:r>
      <w:del w:id="96" w:author="Ettore Rizza" w:date="2018-09-14T07:41:00Z">
        <w:r w:rsidRPr="00546EFE" w:rsidDel="006F4DD7">
          <w:rPr>
            <w:rFonts w:ascii="Calibri" w:hAnsi="Calibri" w:cs="Calibri"/>
            <w:lang w:val="en-US"/>
          </w:rPr>
          <w:delText>Our presentation</w:delText>
        </w:r>
      </w:del>
      <w:ins w:id="97" w:author="Ettore Rizza" w:date="2018-09-14T07:41:00Z">
        <w:r w:rsidR="006F4DD7">
          <w:rPr>
            <w:rFonts w:ascii="Calibri" w:hAnsi="Calibri" w:cs="Calibri"/>
            <w:lang w:val="en-US"/>
          </w:rPr>
          <w:t>This paper</w:t>
        </w:r>
      </w:ins>
      <w:r w:rsidRPr="00546EFE">
        <w:rPr>
          <w:rFonts w:ascii="Calibri" w:hAnsi="Calibri" w:cs="Calibri"/>
          <w:lang w:val="en-US"/>
        </w:rPr>
        <w:t xml:space="preserve"> aims to offer a critical view of these linked </w:t>
      </w:r>
      <w:del w:id="98" w:author="Ettore Rizza" w:date="2018-09-14T05:49:00Z">
        <w:r w:rsidRPr="00546EFE" w:rsidDel="002A71B3">
          <w:rPr>
            <w:rFonts w:ascii="Calibri" w:hAnsi="Calibri" w:cs="Calibri"/>
            <w:lang w:val="en-US"/>
          </w:rPr>
          <w:delText xml:space="preserve">data </w:delText>
        </w:r>
      </w:del>
      <w:ins w:id="99" w:author="Ettore Rizza" w:date="2018-09-14T05:49:00Z">
        <w:r w:rsidR="002A71B3">
          <w:rPr>
            <w:rFonts w:ascii="Calibri" w:hAnsi="Calibri" w:cs="Calibri"/>
            <w:lang w:val="en-US"/>
          </w:rPr>
          <w:t>authority files</w:t>
        </w:r>
        <w:r w:rsidR="002A71B3" w:rsidRPr="00546EFE">
          <w:rPr>
            <w:rFonts w:ascii="Calibri" w:hAnsi="Calibri" w:cs="Calibri"/>
            <w:lang w:val="en-US"/>
          </w:rPr>
          <w:t xml:space="preserve"> </w:t>
        </w:r>
      </w:ins>
      <w:r w:rsidRPr="00546EFE">
        <w:rPr>
          <w:rFonts w:ascii="Calibri" w:hAnsi="Calibri" w:cs="Calibri"/>
          <w:lang w:val="en-US"/>
        </w:rPr>
        <w:t xml:space="preserve">by adopting a </w:t>
      </w:r>
      <w:r w:rsidRPr="002A71B3">
        <w:rPr>
          <w:rFonts w:ascii="Calibri" w:hAnsi="Calibri" w:cs="Calibri"/>
          <w:i/>
          <w:lang w:val="en-US"/>
          <w:rPrChange w:id="100" w:author="Ettore Rizza" w:date="2018-09-14T05:51:00Z">
            <w:rPr>
              <w:rFonts w:ascii="Calibri" w:hAnsi="Calibri" w:cs="Calibri"/>
              <w:lang w:val="en-US"/>
            </w:rPr>
          </w:rPrChange>
        </w:rPr>
        <w:t>close-reading</w:t>
      </w:r>
      <w:r w:rsidRPr="00546EFE">
        <w:rPr>
          <w:rFonts w:ascii="Calibri" w:hAnsi="Calibri" w:cs="Calibri"/>
          <w:lang w:val="en-US"/>
        </w:rPr>
        <w:t xml:space="preserve"> approach. Through a practical case</w:t>
      </w:r>
      <w:ins w:id="101" w:author="Ettore Rizza" w:date="2018-09-14T07:10:00Z">
        <w:r w:rsidR="007F02D2">
          <w:rPr>
            <w:rFonts w:ascii="Calibri" w:hAnsi="Calibri" w:cs="Calibri"/>
            <w:lang w:val="en-US"/>
          </w:rPr>
          <w:t xml:space="preserve"> </w:t>
        </w:r>
      </w:ins>
      <w:del w:id="102" w:author="Ettore Rizza" w:date="2018-09-14T07:10:00Z">
        <w:r w:rsidRPr="00546EFE" w:rsidDel="007F02D2">
          <w:rPr>
            <w:rFonts w:ascii="Calibri" w:hAnsi="Calibri" w:cs="Calibri"/>
            <w:lang w:val="en-US"/>
          </w:rPr>
          <w:delText>-</w:delText>
        </w:r>
      </w:del>
      <w:r w:rsidRPr="00546EFE">
        <w:rPr>
          <w:rFonts w:ascii="Calibri" w:hAnsi="Calibri" w:cs="Calibri"/>
          <w:lang w:val="en-US"/>
        </w:rPr>
        <w:t>study, we intend to identify and illustrate the possibilities and limits of RDF triples compare</w:t>
      </w:r>
      <w:ins w:id="103" w:author="Ettore Rizza" w:date="2018-09-14T07:10:00Z">
        <w:r w:rsidR="007F02D2">
          <w:rPr>
            <w:rFonts w:ascii="Calibri" w:hAnsi="Calibri" w:cs="Calibri"/>
            <w:lang w:val="en-US"/>
          </w:rPr>
          <w:t xml:space="preserve">d </w:t>
        </w:r>
      </w:ins>
      <w:del w:id="104" w:author="Ettore Rizza" w:date="2018-09-14T07:10:00Z">
        <w:r w:rsidRPr="00546EFE" w:rsidDel="007F02D2">
          <w:rPr>
            <w:rFonts w:ascii="Calibri" w:hAnsi="Calibri" w:cs="Calibri"/>
            <w:lang w:val="en-US"/>
          </w:rPr>
          <w:delText xml:space="preserve"> </w:delText>
        </w:r>
      </w:del>
      <w:r w:rsidRPr="00546EFE">
        <w:rPr>
          <w:rFonts w:ascii="Calibri" w:hAnsi="Calibri" w:cs="Calibri"/>
          <w:lang w:val="en-US"/>
        </w:rPr>
        <w:t>to institutions</w:t>
      </w:r>
      <w:ins w:id="105" w:author="Ettore Rizza" w:date="2018-09-14T07:26:00Z">
        <w:r w:rsidR="000869FD">
          <w:rPr>
            <w:rFonts w:ascii="Calibri" w:hAnsi="Calibri" w:cs="Calibri"/>
            <w:lang w:val="en-US"/>
          </w:rPr>
          <w:t>’</w:t>
        </w:r>
      </w:ins>
      <w:del w:id="106" w:author="Ettore Rizza" w:date="2018-09-14T07:26:00Z">
        <w:r w:rsidRPr="00546EFE" w:rsidDel="000869FD">
          <w:rPr>
            <w:rFonts w:ascii="Calibri" w:hAnsi="Calibri" w:cs="Calibri"/>
            <w:lang w:val="en-US"/>
          </w:rPr>
          <w:delText>'</w:delText>
        </w:r>
      </w:del>
      <w:r w:rsidRPr="00546EFE">
        <w:rPr>
          <w:rFonts w:ascii="Calibri" w:hAnsi="Calibri" w:cs="Calibri"/>
          <w:lang w:val="en-US"/>
        </w:rPr>
        <w:t xml:space="preserve"> less structured metadata. </w:t>
      </w:r>
    </w:p>
    <w:p w:rsidR="009375D1" w:rsidRPr="00546EFE"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ascii="Calibri" w:hAnsi="Calibri" w:cs="Calibri"/>
          <w:kern w:val="1"/>
          <w:lang w:val="en-US"/>
        </w:rPr>
      </w:pPr>
    </w:p>
    <w:p w:rsidR="009375D1" w:rsidRPr="00546EFE" w:rsidRDefault="0054466C">
      <w:pPr>
        <w:widowControl w:val="0"/>
        <w:tabs>
          <w:tab w:val="left" w:pos="566"/>
          <w:tab w:val="left" w:pos="72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lang w:val="en-US"/>
        </w:rPr>
      </w:pPr>
      <w:r w:rsidRPr="00546EFE">
        <w:rPr>
          <w:rFonts w:ascii="Calibri" w:hAnsi="Calibri" w:cs="Calibri"/>
          <w:kern w:val="1"/>
          <w:lang w:val="en-US"/>
        </w:rPr>
        <w:t>Our paper is an invitation to travel in an unexpected way: diving through the Linked Open Data cloud</w:t>
      </w:r>
      <w:ins w:id="107" w:author="Ettore Rizza" w:date="2018-09-14T08:07:00Z">
        <w:r w:rsidR="008374DF">
          <w:rPr>
            <w:rStyle w:val="Appelnotedebasdep"/>
            <w:rFonts w:ascii="Calibri" w:hAnsi="Calibri" w:cs="Calibri"/>
            <w:kern w:val="1"/>
            <w:lang w:val="en-US"/>
          </w:rPr>
          <w:footnoteReference w:id="3"/>
        </w:r>
      </w:ins>
      <w:ins w:id="113" w:author="Ettore Rizza" w:date="2018-09-14T08:59:00Z">
        <w:r w:rsidR="009228C3">
          <w:rPr>
            <w:rFonts w:ascii="Calibri" w:hAnsi="Calibri" w:cs="Calibri"/>
            <w:lang w:val="en-US"/>
          </w:rPr>
          <w:t xml:space="preserve"> b</w:t>
        </w:r>
      </w:ins>
      <w:ins w:id="114" w:author="Ettore Rizza" w:date="2018-09-14T05:53:00Z">
        <w:r w:rsidR="002A71B3" w:rsidRPr="006F4DD7">
          <w:rPr>
            <w:rFonts w:ascii="Calibri" w:hAnsi="Calibri" w:cs="Calibri"/>
            <w:lang w:val="en-US"/>
            <w:rPrChange w:id="115" w:author="Ettore Rizza" w:date="2018-09-14T07:41:00Z">
              <w:rPr>
                <w:rFonts w:ascii="Calibri" w:hAnsi="Calibri" w:cs="Calibri"/>
                <w:color w:val="FF0000"/>
                <w:lang w:val="en-US"/>
              </w:rPr>
            </w:rPrChange>
          </w:rPr>
          <w:t xml:space="preserve">y a </w:t>
        </w:r>
      </w:ins>
      <w:ins w:id="116" w:author="Ettore Rizza" w:date="2018-09-14T07:41:00Z">
        <w:r w:rsidR="006F4DD7">
          <w:rPr>
            <w:rFonts w:ascii="Calibri" w:hAnsi="Calibri" w:cs="Calibri"/>
            <w:lang w:val="en-US"/>
          </w:rPr>
          <w:t>“</w:t>
        </w:r>
      </w:ins>
      <w:ins w:id="117" w:author="Ettore Rizza" w:date="2018-09-14T05:53:00Z">
        <w:r w:rsidR="002A71B3" w:rsidRPr="006F4DD7">
          <w:rPr>
            <w:rFonts w:ascii="Calibri" w:hAnsi="Calibri" w:cs="Calibri"/>
            <w:lang w:val="en-US"/>
            <w:rPrChange w:id="118" w:author="Ettore Rizza" w:date="2018-09-14T07:41:00Z">
              <w:rPr>
                <w:rFonts w:ascii="Calibri" w:hAnsi="Calibri" w:cs="Calibri"/>
                <w:color w:val="FF0000"/>
                <w:lang w:val="en-US"/>
              </w:rPr>
            </w:rPrChange>
          </w:rPr>
          <w:t>thought experiment</w:t>
        </w:r>
      </w:ins>
      <w:ins w:id="119" w:author="Ettore Rizza" w:date="2018-09-14T07:41:00Z">
        <w:r w:rsidR="006F4DD7">
          <w:rPr>
            <w:rFonts w:ascii="Calibri" w:hAnsi="Calibri" w:cs="Calibri"/>
            <w:lang w:val="en-US"/>
          </w:rPr>
          <w:t>”</w:t>
        </w:r>
      </w:ins>
      <w:del w:id="120" w:author="Ettore Rizza" w:date="2018-09-14T05:53:00Z">
        <w:r w:rsidRPr="009228C3" w:rsidDel="002A71B3">
          <w:rPr>
            <w:rFonts w:ascii="Calibri" w:hAnsi="Calibri" w:cs="Calibri"/>
            <w:kern w:val="1"/>
            <w:lang w:val="en-US"/>
          </w:rPr>
          <w:delText xml:space="preserve">, </w:delText>
        </w:r>
      </w:del>
      <w:del w:id="121" w:author="Ettore Rizza" w:date="2018-09-14T05:54:00Z">
        <w:r w:rsidRPr="009228C3" w:rsidDel="002A71B3">
          <w:rPr>
            <w:rFonts w:ascii="Calibri" w:hAnsi="Calibri" w:cs="Calibri"/>
            <w:kern w:val="1"/>
            <w:lang w:val="en-US"/>
          </w:rPr>
          <w:delText>with the help of Alex, a robot</w:delText>
        </w:r>
      </w:del>
      <w:r w:rsidRPr="009228C3">
        <w:rPr>
          <w:rFonts w:ascii="Calibri" w:hAnsi="Calibri" w:cs="Calibri"/>
          <w:kern w:val="1"/>
          <w:lang w:val="en-US"/>
        </w:rPr>
        <w:t>.</w:t>
      </w:r>
      <w:r w:rsidRPr="00546EFE">
        <w:rPr>
          <w:rFonts w:ascii="Calibri" w:hAnsi="Calibri" w:cs="Calibri"/>
          <w:kern w:val="1"/>
          <w:lang w:val="en-US"/>
        </w:rPr>
        <w:t xml:space="preserve"> </w:t>
      </w:r>
      <w:del w:id="122" w:author="Ettore Rizza" w:date="2018-09-13T10:39:00Z">
        <w:r w:rsidRPr="00546EFE" w:rsidDel="003E74B8">
          <w:rPr>
            <w:rFonts w:ascii="Calibri" w:hAnsi="Calibri" w:cs="Calibri"/>
            <w:kern w:val="1"/>
            <w:lang w:val="en-US"/>
          </w:rPr>
          <w:delText xml:space="preserve">This </w:delText>
        </w:r>
      </w:del>
      <w:ins w:id="123" w:author="Ettore Rizza" w:date="2018-09-13T10:39:00Z">
        <w:r w:rsidR="003E74B8">
          <w:rPr>
            <w:rFonts w:ascii="Calibri" w:hAnsi="Calibri" w:cs="Calibri"/>
            <w:kern w:val="1"/>
            <w:lang w:val="en-US"/>
          </w:rPr>
          <w:t xml:space="preserve">Let’s suppose that </w:t>
        </w:r>
      </w:ins>
      <w:ins w:id="124" w:author="Ettore Rizza" w:date="2018-09-14T05:54:00Z">
        <w:r w:rsidR="002A71B3">
          <w:rPr>
            <w:rFonts w:ascii="Calibri" w:hAnsi="Calibri" w:cs="Calibri"/>
            <w:kern w:val="1"/>
            <w:lang w:val="en-US"/>
          </w:rPr>
          <w:t>we have a</w:t>
        </w:r>
      </w:ins>
      <w:ins w:id="125" w:author="Ettore Rizza" w:date="2018-09-13T10:39:00Z">
        <w:r w:rsidR="003E74B8" w:rsidRPr="00546EFE">
          <w:rPr>
            <w:rFonts w:ascii="Calibri" w:hAnsi="Calibri" w:cs="Calibri"/>
            <w:kern w:val="1"/>
            <w:lang w:val="en-US"/>
          </w:rPr>
          <w:t xml:space="preserve"> </w:t>
        </w:r>
      </w:ins>
      <w:ins w:id="126" w:author="Ettore Rizza" w:date="2018-09-14T05:55:00Z">
        <w:r w:rsidR="002A71B3">
          <w:rPr>
            <w:rFonts w:ascii="Calibri" w:hAnsi="Calibri" w:cs="Calibri"/>
            <w:kern w:val="1"/>
            <w:lang w:val="en-US"/>
          </w:rPr>
          <w:t xml:space="preserve">smart </w:t>
        </w:r>
      </w:ins>
      <w:r w:rsidRPr="00546EFE">
        <w:rPr>
          <w:rFonts w:ascii="Calibri" w:hAnsi="Calibri" w:cs="Calibri"/>
          <w:kern w:val="1"/>
          <w:lang w:val="en-US"/>
        </w:rPr>
        <w:t xml:space="preserve">robot </w:t>
      </w:r>
      <w:ins w:id="127" w:author="Ettore Rizza" w:date="2018-09-13T10:39:00Z">
        <w:r w:rsidR="003E74B8">
          <w:rPr>
            <w:rFonts w:ascii="Calibri" w:hAnsi="Calibri" w:cs="Calibri"/>
            <w:kern w:val="1"/>
            <w:lang w:val="en-US"/>
          </w:rPr>
          <w:t xml:space="preserve">able to </w:t>
        </w:r>
      </w:ins>
      <w:r w:rsidRPr="00546EFE">
        <w:rPr>
          <w:rFonts w:ascii="Calibri" w:hAnsi="Calibri" w:cs="Calibri"/>
          <w:kern w:val="1"/>
          <w:lang w:val="en-US"/>
        </w:rPr>
        <w:t>use</w:t>
      </w:r>
      <w:del w:id="128" w:author="Ettore Rizza" w:date="2018-09-14T05:40:00Z">
        <w:r w:rsidRPr="00546EFE" w:rsidDel="005E0ADB">
          <w:rPr>
            <w:rFonts w:ascii="Calibri" w:hAnsi="Calibri" w:cs="Calibri"/>
            <w:kern w:val="1"/>
            <w:lang w:val="en-US"/>
          </w:rPr>
          <w:delText>s</w:delText>
        </w:r>
      </w:del>
      <w:r w:rsidRPr="00546EFE">
        <w:rPr>
          <w:rFonts w:ascii="Calibri" w:hAnsi="Calibri" w:cs="Calibri"/>
          <w:kern w:val="1"/>
          <w:lang w:val="en-US"/>
        </w:rPr>
        <w:t xml:space="preserve"> SPARQL endpoint</w:t>
      </w:r>
      <w:ins w:id="129" w:author="Ettore Rizza" w:date="2018-09-14T07:42:00Z">
        <w:r w:rsidR="006F4DD7">
          <w:rPr>
            <w:rFonts w:ascii="Calibri" w:hAnsi="Calibri" w:cs="Calibri"/>
            <w:kern w:val="1"/>
            <w:lang w:val="en-US"/>
          </w:rPr>
          <w:t>s</w:t>
        </w:r>
      </w:ins>
      <w:r w:rsidRPr="00546EFE">
        <w:rPr>
          <w:rFonts w:ascii="Calibri" w:hAnsi="Calibri" w:cs="Calibri"/>
          <w:kern w:val="1"/>
          <w:lang w:val="en-US"/>
        </w:rPr>
        <w:t xml:space="preserve"> to </w:t>
      </w:r>
      <w:r w:rsidRPr="00546EFE">
        <w:rPr>
          <w:rFonts w:ascii="Calibri" w:hAnsi="Calibri" w:cs="Calibri"/>
          <w:kern w:val="1"/>
          <w:lang w:val="en-US"/>
        </w:rPr>
        <w:lastRenderedPageBreak/>
        <w:t xml:space="preserve">jump from one </w:t>
      </w:r>
      <w:del w:id="130" w:author="Ettore Rizza" w:date="2018-09-13T10:39:00Z">
        <w:r w:rsidRPr="00546EFE" w:rsidDel="003E74B8">
          <w:rPr>
            <w:rFonts w:ascii="Calibri" w:hAnsi="Calibri" w:cs="Calibri"/>
            <w:kern w:val="1"/>
            <w:lang w:val="en-US"/>
          </w:rPr>
          <w:delText>‘set’</w:delText>
        </w:r>
      </w:del>
      <w:ins w:id="131" w:author="Ettore Rizza" w:date="2018-09-13T10:39:00Z">
        <w:r w:rsidR="003E74B8">
          <w:rPr>
            <w:rFonts w:ascii="Calibri" w:hAnsi="Calibri" w:cs="Calibri"/>
            <w:kern w:val="1"/>
            <w:lang w:val="en-US"/>
          </w:rPr>
          <w:t>dataset</w:t>
        </w:r>
      </w:ins>
      <w:r w:rsidRPr="00546EFE">
        <w:rPr>
          <w:rFonts w:ascii="Calibri" w:hAnsi="Calibri" w:cs="Calibri"/>
          <w:kern w:val="1"/>
          <w:lang w:val="en-US"/>
        </w:rPr>
        <w:t xml:space="preserve"> of RDF triples to another</w:t>
      </w:r>
      <w:ins w:id="132" w:author="Ettore Rizza" w:date="2018-09-14T09:00:00Z">
        <w:r w:rsidR="009228C3">
          <w:rPr>
            <w:rFonts w:ascii="Calibri" w:hAnsi="Calibri" w:cs="Calibri"/>
            <w:kern w:val="1"/>
            <w:lang w:val="en-US"/>
          </w:rPr>
          <w:t>—</w:t>
        </w:r>
      </w:ins>
      <w:ins w:id="133" w:author="Ettore Rizza" w:date="2018-09-14T05:55:00Z">
        <w:r w:rsidR="002A71B3">
          <w:rPr>
            <w:rFonts w:ascii="Calibri" w:hAnsi="Calibri" w:cs="Calibri"/>
            <w:kern w:val="1"/>
            <w:lang w:val="en-US"/>
          </w:rPr>
          <w:t>let’s call it Alex</w:t>
        </w:r>
      </w:ins>
      <w:r w:rsidRPr="00546EFE">
        <w:rPr>
          <w:rFonts w:ascii="Calibri" w:hAnsi="Calibri" w:cs="Calibri"/>
          <w:kern w:val="1"/>
          <w:lang w:val="en-US"/>
        </w:rPr>
        <w:t xml:space="preserve">. </w:t>
      </w:r>
      <w:ins w:id="134" w:author="Ettore Rizza" w:date="2018-09-14T05:57:00Z">
        <w:r w:rsidR="002A71B3" w:rsidRPr="002A71B3">
          <w:rPr>
            <w:rFonts w:ascii="Calibri" w:hAnsi="Calibri" w:cs="Calibri"/>
            <w:kern w:val="1"/>
            <w:lang w:val="en-US"/>
          </w:rPr>
          <w:t xml:space="preserve">Alex is a kind of computerized archivist. We will ask him to use the </w:t>
        </w:r>
      </w:ins>
      <w:ins w:id="135" w:author="Ettore Rizza" w:date="2018-09-14T07:40:00Z">
        <w:r w:rsidR="006F4DD7">
          <w:rPr>
            <w:rFonts w:ascii="Calibri" w:hAnsi="Calibri" w:cs="Calibri"/>
            <w:kern w:val="1"/>
            <w:lang w:val="en-US"/>
          </w:rPr>
          <w:t>Linked Data</w:t>
        </w:r>
      </w:ins>
      <w:ins w:id="136" w:author="Ettore Rizza" w:date="2018-09-14T08:59:00Z">
        <w:r w:rsidR="009228C3">
          <w:rPr>
            <w:rFonts w:ascii="Calibri" w:hAnsi="Calibri" w:cs="Calibri"/>
            <w:kern w:val="1"/>
            <w:lang w:val="en-US"/>
          </w:rPr>
          <w:t xml:space="preserve"> t</w:t>
        </w:r>
      </w:ins>
      <w:ins w:id="137" w:author="Ettore Rizza" w:date="2018-09-14T05:57:00Z">
        <w:r w:rsidR="002A71B3" w:rsidRPr="002A71B3">
          <w:rPr>
            <w:rFonts w:ascii="Calibri" w:hAnsi="Calibri" w:cs="Calibri"/>
            <w:kern w:val="1"/>
            <w:lang w:val="en-US"/>
          </w:rPr>
          <w:t xml:space="preserve">o </w:t>
        </w:r>
        <w:r w:rsidR="002A71B3">
          <w:rPr>
            <w:rFonts w:ascii="Calibri" w:hAnsi="Calibri" w:cs="Calibri"/>
            <w:kern w:val="1"/>
            <w:lang w:val="en-US"/>
          </w:rPr>
          <w:t>get</w:t>
        </w:r>
        <w:r w:rsidR="002A71B3" w:rsidRPr="002A71B3">
          <w:rPr>
            <w:rFonts w:ascii="Calibri" w:hAnsi="Calibri" w:cs="Calibri"/>
            <w:kern w:val="1"/>
            <w:lang w:val="en-US"/>
          </w:rPr>
          <w:t xml:space="preserve"> information about Henry Carton de Wiart</w:t>
        </w:r>
      </w:ins>
      <w:ins w:id="138" w:author="Ettore Rizza" w:date="2018-09-14T05:58:00Z">
        <w:r w:rsidR="002A71B3">
          <w:rPr>
            <w:rFonts w:ascii="Calibri" w:hAnsi="Calibri" w:cs="Calibri"/>
            <w:kern w:val="1"/>
            <w:lang w:val="en-US"/>
          </w:rPr>
          <w:t xml:space="preserve"> </w:t>
        </w:r>
        <w:r w:rsidR="002A71B3">
          <w:rPr>
            <w:rFonts w:ascii="Calibri" w:hAnsi="Calibri" w:cs="Calibri"/>
            <w:lang w:val="en-US"/>
          </w:rPr>
          <w:t>(1869</w:t>
        </w:r>
      </w:ins>
      <w:ins w:id="139" w:author="Ettore Rizza" w:date="2018-09-14T07:26:00Z">
        <w:r w:rsidR="000869FD">
          <w:rPr>
            <w:rFonts w:ascii="Calibri" w:hAnsi="Calibri" w:cs="Calibri"/>
            <w:lang w:val="en-US"/>
          </w:rPr>
          <w:t>–</w:t>
        </w:r>
      </w:ins>
      <w:ins w:id="140" w:author="Ettore Rizza" w:date="2018-09-14T05:58:00Z">
        <w:r w:rsidR="002A71B3">
          <w:rPr>
            <w:rFonts w:ascii="Calibri" w:hAnsi="Calibri" w:cs="Calibri"/>
            <w:lang w:val="en-US"/>
          </w:rPr>
          <w:t>1951)</w:t>
        </w:r>
      </w:ins>
      <w:ins w:id="141" w:author="Ettore Rizza" w:date="2018-09-14T05:57:00Z">
        <w:r w:rsidR="002A71B3">
          <w:rPr>
            <w:rFonts w:ascii="Calibri" w:hAnsi="Calibri" w:cs="Calibri"/>
            <w:kern w:val="1"/>
            <w:lang w:val="en-US"/>
          </w:rPr>
          <w:t xml:space="preserve">, a </w:t>
        </w:r>
      </w:ins>
      <w:del w:id="142" w:author="Ettore Rizza" w:date="2018-09-14T05:58:00Z">
        <w:r w:rsidRPr="00546EFE" w:rsidDel="002A71B3">
          <w:rPr>
            <w:rFonts w:ascii="Calibri" w:hAnsi="Calibri" w:cs="Calibri"/>
            <w:kern w:val="1"/>
            <w:lang w:val="en-US"/>
          </w:rPr>
          <w:delText>Before starting this exploration</w:delText>
        </w:r>
        <w:r w:rsidRPr="00546EFE" w:rsidDel="002A71B3">
          <w:rPr>
            <w:rFonts w:ascii="Calibri" w:hAnsi="Calibri" w:cs="Calibri"/>
            <w:lang w:val="en-US"/>
          </w:rPr>
          <w:delText xml:space="preserve">, we would like to first introduce </w:delText>
        </w:r>
      </w:del>
      <w:del w:id="143" w:author="Ettore Rizza" w:date="2018-09-13T10:39:00Z">
        <w:r w:rsidRPr="00546EFE" w:rsidDel="003E74B8">
          <w:rPr>
            <w:rFonts w:ascii="Calibri" w:hAnsi="Calibri" w:cs="Calibri"/>
            <w:lang w:val="en-US"/>
          </w:rPr>
          <w:delText xml:space="preserve">you </w:delText>
        </w:r>
      </w:del>
      <w:del w:id="144" w:author="Ettore Rizza" w:date="2018-09-13T10:40:00Z">
        <w:r w:rsidRPr="00546EFE" w:rsidDel="003E74B8">
          <w:rPr>
            <w:rFonts w:ascii="Calibri" w:hAnsi="Calibri" w:cs="Calibri"/>
            <w:lang w:val="en-US"/>
          </w:rPr>
          <w:delText xml:space="preserve">to </w:delText>
        </w:r>
      </w:del>
      <w:del w:id="145" w:author="Ettore Rizza" w:date="2018-09-14T05:58:00Z">
        <w:r w:rsidRPr="00546EFE" w:rsidDel="002A71B3">
          <w:rPr>
            <w:rFonts w:ascii="Calibri" w:hAnsi="Calibri" w:cs="Calibri"/>
            <w:lang w:val="en-US"/>
          </w:rPr>
          <w:delText xml:space="preserve">Henry Carton de Wiart, a </w:delText>
        </w:r>
      </w:del>
      <w:r w:rsidRPr="00546EFE">
        <w:rPr>
          <w:rFonts w:ascii="Calibri" w:hAnsi="Calibri" w:cs="Calibri"/>
          <w:lang w:val="en-US"/>
        </w:rPr>
        <w:t>famous Belgian personality</w:t>
      </w:r>
      <w:ins w:id="146" w:author="Ettore Rizza" w:date="2018-09-13T10:42:00Z">
        <w:r w:rsidR="003E74B8">
          <w:rPr>
            <w:rFonts w:ascii="Calibri" w:hAnsi="Calibri" w:cs="Calibri"/>
            <w:lang w:val="en-US"/>
          </w:rPr>
          <w:t xml:space="preserve"> from the </w:t>
        </w:r>
      </w:ins>
      <w:ins w:id="147" w:author="Ettore Rizza" w:date="2018-09-13T10:45:00Z">
        <w:r w:rsidR="003E74B8">
          <w:rPr>
            <w:rFonts w:ascii="Calibri" w:hAnsi="Calibri" w:cs="Calibri"/>
            <w:lang w:val="en-US"/>
          </w:rPr>
          <w:t>early 20</w:t>
        </w:r>
        <w:r w:rsidR="003E74B8" w:rsidRPr="003E74B8">
          <w:rPr>
            <w:rFonts w:ascii="Calibri" w:hAnsi="Calibri" w:cs="Calibri"/>
            <w:vertAlign w:val="superscript"/>
            <w:lang w:val="en-US"/>
            <w:rPrChange w:id="148" w:author="Ettore Rizza" w:date="2018-09-13T10:45:00Z">
              <w:rPr>
                <w:rFonts w:ascii="Calibri" w:hAnsi="Calibri" w:cs="Calibri"/>
                <w:lang w:val="en-US"/>
              </w:rPr>
            </w:rPrChange>
          </w:rPr>
          <w:t>th</w:t>
        </w:r>
        <w:r w:rsidR="003E74B8">
          <w:rPr>
            <w:rFonts w:ascii="Calibri" w:hAnsi="Calibri" w:cs="Calibri"/>
            <w:lang w:val="en-US"/>
          </w:rPr>
          <w:t xml:space="preserve"> century</w:t>
        </w:r>
      </w:ins>
      <w:r w:rsidRPr="00546EFE">
        <w:rPr>
          <w:rFonts w:ascii="Calibri" w:hAnsi="Calibri" w:cs="Calibri"/>
          <w:lang w:val="en-US"/>
        </w:rPr>
        <w:t xml:space="preserve">. Part of a large noble </w:t>
      </w:r>
      <w:ins w:id="149" w:author="Ettore Rizza" w:date="2018-09-13T10:45:00Z">
        <w:r w:rsidR="003E74B8">
          <w:rPr>
            <w:rFonts w:ascii="Calibri" w:hAnsi="Calibri" w:cs="Calibri"/>
            <w:lang w:val="en-US"/>
          </w:rPr>
          <w:t xml:space="preserve">Walloon </w:t>
        </w:r>
      </w:ins>
      <w:r w:rsidRPr="00546EFE">
        <w:rPr>
          <w:rFonts w:ascii="Calibri" w:hAnsi="Calibri" w:cs="Calibri"/>
          <w:lang w:val="en-US"/>
        </w:rPr>
        <w:t xml:space="preserve">family, </w:t>
      </w:r>
      <w:ins w:id="150" w:author="Ettore Rizza" w:date="2018-09-14T05:59:00Z">
        <w:r w:rsidR="002A71B3" w:rsidRPr="002A71B3">
          <w:rPr>
            <w:rFonts w:ascii="Calibri" w:hAnsi="Calibri" w:cs="Calibri"/>
            <w:kern w:val="1"/>
            <w:lang w:val="en-US"/>
          </w:rPr>
          <w:t>Carton de Wiart</w:t>
        </w:r>
        <w:r w:rsidR="002A71B3" w:rsidRPr="00546EFE" w:rsidDel="002A71B3">
          <w:rPr>
            <w:rFonts w:ascii="Calibri" w:hAnsi="Calibri" w:cs="Calibri"/>
            <w:lang w:val="en-US"/>
          </w:rPr>
          <w:t xml:space="preserve"> </w:t>
        </w:r>
      </w:ins>
      <w:del w:id="151" w:author="Ettore Rizza" w:date="2018-09-14T05:59:00Z">
        <w:r w:rsidRPr="00546EFE" w:rsidDel="002A71B3">
          <w:rPr>
            <w:rFonts w:ascii="Calibri" w:hAnsi="Calibri" w:cs="Calibri"/>
            <w:lang w:val="en-US"/>
          </w:rPr>
          <w:delText xml:space="preserve">he </w:delText>
        </w:r>
      </w:del>
      <w:r w:rsidRPr="00546EFE">
        <w:rPr>
          <w:rFonts w:ascii="Calibri" w:hAnsi="Calibri" w:cs="Calibri"/>
          <w:lang w:val="en-US"/>
        </w:rPr>
        <w:t xml:space="preserve">has been minister several times, Prime Minister, president of many councils and </w:t>
      </w:r>
      <w:del w:id="152" w:author="Ettore Rizza" w:date="2018-09-13T13:50:00Z">
        <w:r w:rsidRPr="00546EFE" w:rsidDel="00F05D7B">
          <w:rPr>
            <w:rFonts w:ascii="Calibri" w:hAnsi="Calibri" w:cs="Calibri"/>
            <w:lang w:val="en-US"/>
          </w:rPr>
          <w:delText>organisations</w:delText>
        </w:r>
      </w:del>
      <w:ins w:id="153" w:author="Ettore Rizza" w:date="2018-09-13T13:50:00Z">
        <w:r w:rsidR="00F05D7B" w:rsidRPr="00546EFE">
          <w:rPr>
            <w:rFonts w:ascii="Calibri" w:hAnsi="Calibri" w:cs="Calibri"/>
            <w:lang w:val="en-US"/>
          </w:rPr>
          <w:t>organizations</w:t>
        </w:r>
      </w:ins>
      <w:r w:rsidRPr="00546EFE">
        <w:rPr>
          <w:rFonts w:ascii="Calibri" w:hAnsi="Calibri" w:cs="Calibri"/>
          <w:lang w:val="en-US"/>
        </w:rPr>
        <w:t xml:space="preserve">, and a lawyer and a writer as well. </w:t>
      </w:r>
      <w:del w:id="154" w:author="Ettore Rizza" w:date="2018-09-13T10:43:00Z">
        <w:r w:rsidRPr="00546EFE" w:rsidDel="003E74B8">
          <w:rPr>
            <w:rFonts w:ascii="Calibri" w:hAnsi="Calibri" w:cs="Calibri"/>
            <w:lang w:val="en-US"/>
          </w:rPr>
          <w:delText>As you may know, t</w:delText>
        </w:r>
      </w:del>
      <w:ins w:id="155" w:author="Ettore Rizza" w:date="2018-09-13T10:43:00Z">
        <w:r w:rsidR="003E74B8">
          <w:rPr>
            <w:rFonts w:ascii="Calibri" w:hAnsi="Calibri" w:cs="Calibri"/>
            <w:lang w:val="en-US"/>
          </w:rPr>
          <w:t>T</w:t>
        </w:r>
      </w:ins>
      <w:r w:rsidRPr="00546EFE">
        <w:rPr>
          <w:rFonts w:ascii="Calibri" w:hAnsi="Calibri" w:cs="Calibri"/>
          <w:lang w:val="en-US"/>
        </w:rPr>
        <w:t xml:space="preserve">he Belgian city Liège owes </w:t>
      </w:r>
      <w:ins w:id="156" w:author="Ettore Rizza" w:date="2018-09-13T10:46:00Z">
        <w:r w:rsidR="003E74B8">
          <w:rPr>
            <w:rFonts w:ascii="Calibri" w:hAnsi="Calibri" w:cs="Calibri"/>
            <w:lang w:val="en-US"/>
          </w:rPr>
          <w:t xml:space="preserve">one of </w:t>
        </w:r>
      </w:ins>
      <w:r w:rsidRPr="00546EFE">
        <w:rPr>
          <w:rFonts w:ascii="Calibri" w:hAnsi="Calibri" w:cs="Calibri"/>
          <w:lang w:val="en-US"/>
        </w:rPr>
        <w:t>its nickname</w:t>
      </w:r>
      <w:ins w:id="157" w:author="Ettore Rizza" w:date="2018-09-13T10:46:00Z">
        <w:r w:rsidR="003E74B8">
          <w:rPr>
            <w:rFonts w:ascii="Calibri" w:hAnsi="Calibri" w:cs="Calibri"/>
            <w:lang w:val="en-US"/>
          </w:rPr>
          <w:t>s</w:t>
        </w:r>
      </w:ins>
      <w:r w:rsidRPr="00546EFE">
        <w:rPr>
          <w:rFonts w:ascii="Calibri" w:hAnsi="Calibri" w:cs="Calibri"/>
          <w:lang w:val="en-US"/>
        </w:rPr>
        <w:t xml:space="preserve"> to one of his books, </w:t>
      </w:r>
      <w:r w:rsidRPr="003E74B8">
        <w:rPr>
          <w:rFonts w:ascii="Calibri" w:hAnsi="Calibri" w:cs="Calibri"/>
          <w:i/>
          <w:lang w:val="en-US"/>
          <w:rPrChange w:id="158" w:author="Ettore Rizza" w:date="2018-09-13T10:43:00Z">
            <w:rPr>
              <w:rFonts w:ascii="Calibri" w:hAnsi="Calibri" w:cs="Calibri"/>
              <w:lang w:val="en-US"/>
            </w:rPr>
          </w:rPrChange>
        </w:rPr>
        <w:t xml:space="preserve">La </w:t>
      </w:r>
      <w:proofErr w:type="spellStart"/>
      <w:r w:rsidRPr="003E74B8">
        <w:rPr>
          <w:rFonts w:ascii="Calibri" w:hAnsi="Calibri" w:cs="Calibri"/>
          <w:i/>
          <w:lang w:val="en-US"/>
          <w:rPrChange w:id="159" w:author="Ettore Rizza" w:date="2018-09-13T10:43:00Z">
            <w:rPr>
              <w:rFonts w:ascii="Calibri" w:hAnsi="Calibri" w:cs="Calibri"/>
              <w:lang w:val="en-US"/>
            </w:rPr>
          </w:rPrChange>
        </w:rPr>
        <w:t>Cité</w:t>
      </w:r>
      <w:proofErr w:type="spellEnd"/>
      <w:r w:rsidRPr="003E74B8">
        <w:rPr>
          <w:rFonts w:ascii="Calibri" w:hAnsi="Calibri" w:cs="Calibri"/>
          <w:i/>
          <w:lang w:val="en-US"/>
          <w:rPrChange w:id="160" w:author="Ettore Rizza" w:date="2018-09-13T10:43:00Z">
            <w:rPr>
              <w:rFonts w:ascii="Calibri" w:hAnsi="Calibri" w:cs="Calibri"/>
              <w:lang w:val="en-US"/>
            </w:rPr>
          </w:rPrChange>
        </w:rPr>
        <w:t xml:space="preserve"> ardente</w:t>
      </w:r>
      <w:r w:rsidRPr="00E51AFA">
        <w:rPr>
          <w:rFonts w:ascii="Calibri" w:hAnsi="Calibri" w:cs="Calibri"/>
          <w:lang w:val="en-US"/>
        </w:rPr>
        <w:t>.</w:t>
      </w:r>
      <w:r w:rsidRPr="00546EFE">
        <w:rPr>
          <w:rFonts w:ascii="Calibri" w:hAnsi="Calibri" w:cs="Calibri"/>
          <w:lang w:val="en-US"/>
        </w:rPr>
        <w:t xml:space="preserve"> Moreover, </w:t>
      </w:r>
      <w:ins w:id="161" w:author="Ettore Rizza" w:date="2018-09-14T05:59:00Z">
        <w:r w:rsidR="002A71B3">
          <w:rPr>
            <w:rFonts w:ascii="Calibri" w:hAnsi="Calibri" w:cs="Calibri"/>
            <w:lang w:val="en-US"/>
          </w:rPr>
          <w:t>he</w:t>
        </w:r>
      </w:ins>
      <w:ins w:id="162" w:author="Ettore Rizza" w:date="2018-09-14T05:41:00Z">
        <w:r w:rsidR="005E0ADB" w:rsidRPr="00546EFE" w:rsidDel="005E0ADB">
          <w:rPr>
            <w:rFonts w:ascii="Calibri" w:hAnsi="Calibri" w:cs="Calibri"/>
            <w:lang w:val="en-US"/>
          </w:rPr>
          <w:t xml:space="preserve"> </w:t>
        </w:r>
      </w:ins>
      <w:del w:id="163" w:author="Ettore Rizza" w:date="2018-09-14T05:41:00Z">
        <w:r w:rsidRPr="00546EFE" w:rsidDel="005E0ADB">
          <w:rPr>
            <w:rFonts w:ascii="Calibri" w:hAnsi="Calibri" w:cs="Calibri"/>
            <w:lang w:val="en-US"/>
          </w:rPr>
          <w:delText xml:space="preserve">he </w:delText>
        </w:r>
      </w:del>
      <w:r w:rsidRPr="00546EFE">
        <w:rPr>
          <w:rFonts w:ascii="Calibri" w:hAnsi="Calibri" w:cs="Calibri"/>
          <w:lang w:val="en-US"/>
        </w:rPr>
        <w:t xml:space="preserve">has been honored by several awards and was in contact with many well-known personalities, from the poet Verlaine to the President Wilson. His life contains therefore sufficiently </w:t>
      </w:r>
      <w:del w:id="164" w:author="Ettore Rizza" w:date="2018-09-14T05:41:00Z">
        <w:r w:rsidRPr="00546EFE" w:rsidDel="005E0ADB">
          <w:rPr>
            <w:rFonts w:ascii="Calibri" w:hAnsi="Calibri" w:cs="Calibri"/>
            <w:lang w:val="en-US"/>
          </w:rPr>
          <w:delText xml:space="preserve">life </w:delText>
        </w:r>
      </w:del>
      <w:r w:rsidRPr="00546EFE">
        <w:rPr>
          <w:rFonts w:ascii="Calibri" w:hAnsi="Calibri" w:cs="Calibri"/>
          <w:lang w:val="en-US"/>
        </w:rPr>
        <w:t xml:space="preserve">facets </w:t>
      </w:r>
      <w:del w:id="165" w:author="Ettore Rizza" w:date="2018-09-13T10:46:00Z">
        <w:r w:rsidRPr="00546EFE" w:rsidDel="003E74B8">
          <w:rPr>
            <w:rFonts w:ascii="Calibri" w:hAnsi="Calibri" w:cs="Calibri"/>
            <w:lang w:val="en-US"/>
          </w:rPr>
          <w:delText>in order to</w:delText>
        </w:r>
      </w:del>
      <w:ins w:id="166" w:author="Ettore Rizza" w:date="2018-09-13T10:46:00Z">
        <w:r w:rsidR="003E74B8" w:rsidRPr="00546EFE">
          <w:rPr>
            <w:rFonts w:ascii="Calibri" w:hAnsi="Calibri" w:cs="Calibri"/>
            <w:lang w:val="en-US"/>
          </w:rPr>
          <w:t>to</w:t>
        </w:r>
      </w:ins>
      <w:r w:rsidRPr="00546EFE">
        <w:rPr>
          <w:rFonts w:ascii="Calibri" w:hAnsi="Calibri" w:cs="Calibri"/>
          <w:lang w:val="en-US"/>
        </w:rPr>
        <w:t xml:space="preserve"> act as a case study to compare how linked open data can reconstruct a biography compared to more traditional information sources.</w:t>
      </w:r>
    </w:p>
    <w:p w:rsidR="009375D1" w:rsidRPr="00546EFE"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lang w:val="en-US"/>
        </w:rPr>
      </w:pPr>
    </w:p>
    <w:p w:rsidR="009375D1" w:rsidRPr="00546EFE"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lang w:val="en-US"/>
        </w:rPr>
      </w:pPr>
    </w:p>
    <w:p w:rsidR="009375D1" w:rsidRPr="00546EFE" w:rsidRDefault="005446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lang w:val="en-US"/>
        </w:rPr>
      </w:pPr>
      <w:r w:rsidRPr="00546EFE">
        <w:rPr>
          <w:rFonts w:ascii="Calibri" w:hAnsi="Calibri" w:cs="Calibri"/>
          <w:lang w:val="en-US"/>
        </w:rPr>
        <w:t xml:space="preserve">While many studies about Linked Open Data adopt </w:t>
      </w:r>
      <w:ins w:id="167" w:author="Ettore Rizza" w:date="2018-09-14T05:59:00Z">
        <w:r w:rsidR="001C2A02">
          <w:rPr>
            <w:rFonts w:ascii="Calibri" w:hAnsi="Calibri" w:cs="Calibri"/>
            <w:lang w:val="en-US"/>
          </w:rPr>
          <w:t xml:space="preserve">“big data” </w:t>
        </w:r>
      </w:ins>
      <w:r w:rsidRPr="00546EFE">
        <w:rPr>
          <w:rFonts w:ascii="Calibri" w:hAnsi="Calibri" w:cs="Calibri"/>
          <w:lang w:val="en-US"/>
        </w:rPr>
        <w:t>approaches based on methods such as data mining or network analysis, they tend to analy</w:t>
      </w:r>
      <w:ins w:id="168" w:author="Ettore Rizza" w:date="2018-09-14T07:22:00Z">
        <w:r w:rsidR="000869FD">
          <w:rPr>
            <w:rFonts w:ascii="Calibri" w:hAnsi="Calibri" w:cs="Calibri"/>
            <w:lang w:val="en-US"/>
          </w:rPr>
          <w:t>z</w:t>
        </w:r>
      </w:ins>
      <w:del w:id="169" w:author="Ettore Rizza" w:date="2018-09-14T07:22:00Z">
        <w:r w:rsidRPr="00546EFE" w:rsidDel="000869FD">
          <w:rPr>
            <w:rFonts w:ascii="Calibri" w:hAnsi="Calibri" w:cs="Calibri"/>
            <w:lang w:val="en-US"/>
          </w:rPr>
          <w:delText>s</w:delText>
        </w:r>
      </w:del>
      <w:r w:rsidRPr="00546EFE">
        <w:rPr>
          <w:rFonts w:ascii="Calibri" w:hAnsi="Calibri" w:cs="Calibri"/>
          <w:lang w:val="en-US"/>
        </w:rPr>
        <w:t xml:space="preserve">e the data quality of cultural heritage </w:t>
      </w:r>
      <w:del w:id="170" w:author="Ettore Rizza" w:date="2018-09-14T07:40:00Z">
        <w:r w:rsidRPr="00546EFE" w:rsidDel="006F4DD7">
          <w:rPr>
            <w:rFonts w:ascii="Calibri" w:hAnsi="Calibri" w:cs="Calibri"/>
            <w:lang w:val="en-US"/>
          </w:rPr>
          <w:delText xml:space="preserve">linked data </w:delText>
        </w:r>
      </w:del>
      <w:ins w:id="171" w:author="Ettore Rizza" w:date="2018-09-14T07:40:00Z">
        <w:r w:rsidR="006F4DD7">
          <w:rPr>
            <w:rFonts w:ascii="Calibri" w:hAnsi="Calibri" w:cs="Calibri"/>
            <w:lang w:val="en-US"/>
          </w:rPr>
          <w:t>Linked Data</w:t>
        </w:r>
      </w:ins>
      <w:ins w:id="172" w:author="Ettore Rizza" w:date="2018-09-14T08:42:00Z">
        <w:r w:rsidR="001A5F60">
          <w:rPr>
            <w:rFonts w:ascii="Calibri" w:hAnsi="Calibri" w:cs="Calibri"/>
            <w:lang w:val="en-US"/>
          </w:rPr>
          <w:t xml:space="preserve"> </w:t>
        </w:r>
      </w:ins>
      <w:r w:rsidRPr="00546EFE">
        <w:rPr>
          <w:rFonts w:ascii="Calibri" w:hAnsi="Calibri" w:cs="Calibri"/>
          <w:lang w:val="en-US"/>
        </w:rPr>
        <w:t>only through the prism of quantitative and comparative analysis</w:t>
      </w:r>
      <w:ins w:id="173" w:author="Ettore Rizza" w:date="2018-09-14T08:43:00Z">
        <w:r w:rsidR="001A5F60">
          <w:rPr>
            <w:rStyle w:val="Appelnotedebasdep"/>
            <w:rFonts w:ascii="Calibri" w:hAnsi="Calibri" w:cs="Calibri"/>
            <w:lang w:val="en-US"/>
          </w:rPr>
          <w:footnoteReference w:id="4"/>
        </w:r>
      </w:ins>
      <w:ins w:id="195" w:author="Ettore Rizza" w:date="2018-09-14T08:42:00Z">
        <w:r w:rsidR="001A5F60">
          <w:rPr>
            <w:rFonts w:ascii="Calibri" w:hAnsi="Calibri" w:cs="Calibri"/>
            <w:lang w:val="en-US"/>
          </w:rPr>
          <w:t xml:space="preserve">. </w:t>
        </w:r>
      </w:ins>
      <w:del w:id="196" w:author="Ettore Rizza" w:date="2018-09-14T08:42:00Z">
        <w:r w:rsidRPr="00546EFE" w:rsidDel="001A5F60">
          <w:rPr>
            <w:rFonts w:ascii="Calibri" w:hAnsi="Calibri" w:cs="Calibri"/>
            <w:lang w:val="en-US"/>
          </w:rPr>
          <w:delText xml:space="preserve"> </w:delText>
        </w:r>
        <w:r w:rsidRPr="00546EFE" w:rsidDel="001A5F60">
          <w:rPr>
            <w:rFonts w:ascii="Calibri" w:hAnsi="Calibri" w:cs="Calibri"/>
            <w:color w:val="FF0000"/>
            <w:lang w:val="en-US"/>
          </w:rPr>
          <w:delText>[</w:delText>
        </w:r>
      </w:del>
      <w:del w:id="197" w:author="Ettore Rizza" w:date="2018-09-14T06:00:00Z">
        <w:r w:rsidRPr="00546EFE" w:rsidDel="001C2A02">
          <w:rPr>
            <w:rFonts w:ascii="Calibri" w:hAnsi="Calibri" w:cs="Calibri"/>
            <w:color w:val="FF0000"/>
            <w:lang w:val="en-US"/>
          </w:rPr>
          <w:delText>inclure un exemple typique pour appuyer le propos ?</w:delText>
        </w:r>
      </w:del>
      <w:del w:id="198" w:author="Ettore Rizza" w:date="2018-09-14T08:42:00Z">
        <w:r w:rsidRPr="00546EFE" w:rsidDel="001A5F60">
          <w:rPr>
            <w:rFonts w:ascii="Calibri" w:hAnsi="Calibri" w:cs="Calibri"/>
            <w:color w:val="FF0000"/>
            <w:lang w:val="en-US"/>
          </w:rPr>
          <w:delText>]</w:delText>
        </w:r>
      </w:del>
      <w:del w:id="199" w:author="Ettore Rizza" w:date="2018-09-14T07:02:00Z">
        <w:r w:rsidRPr="00546EFE" w:rsidDel="00F330D9">
          <w:rPr>
            <w:rFonts w:ascii="Calibri" w:hAnsi="Calibri" w:cs="Calibri"/>
            <w:lang w:val="en-US"/>
          </w:rPr>
          <w:delText>, without taking an in-depth qualitative perspective</w:delText>
        </w:r>
      </w:del>
      <w:del w:id="200" w:author="Ettore Rizza" w:date="2018-09-14T08:42:00Z">
        <w:r w:rsidRPr="00546EFE" w:rsidDel="001A5F60">
          <w:rPr>
            <w:rFonts w:ascii="Calibri" w:hAnsi="Calibri" w:cs="Calibri"/>
            <w:lang w:val="en-US"/>
          </w:rPr>
          <w:delText xml:space="preserve">. </w:delText>
        </w:r>
      </w:del>
      <w:r w:rsidRPr="00546EFE">
        <w:rPr>
          <w:rFonts w:ascii="Calibri" w:hAnsi="Calibri" w:cs="Calibri"/>
          <w:lang w:val="en-US"/>
        </w:rPr>
        <w:t>In this paper, we opt for a close-reading approach focusing on a single individuality</w:t>
      </w:r>
      <w:del w:id="201" w:author="Ettore Rizza" w:date="2018-09-14T07:02:00Z">
        <w:r w:rsidRPr="00546EFE" w:rsidDel="007F02D2">
          <w:rPr>
            <w:rFonts w:ascii="Calibri" w:hAnsi="Calibri" w:cs="Calibri"/>
            <w:lang w:val="en-US"/>
          </w:rPr>
          <w:delText xml:space="preserve"> and </w:delText>
        </w:r>
        <w:r w:rsidRPr="001C2A02" w:rsidDel="007F02D2">
          <w:rPr>
            <w:rFonts w:ascii="Calibri" w:hAnsi="Calibri" w:cs="Calibri"/>
            <w:u w:val="single"/>
            <w:lang w:val="en-US"/>
            <w:rPrChange w:id="202" w:author="Ettore Rizza" w:date="2018-09-14T06:00:00Z">
              <w:rPr>
                <w:rFonts w:ascii="Calibri" w:hAnsi="Calibri" w:cs="Calibri"/>
                <w:lang w:val="en-US"/>
              </w:rPr>
            </w:rPrChange>
          </w:rPr>
          <w:delText>its</w:delText>
        </w:r>
        <w:r w:rsidRPr="00546EFE" w:rsidDel="007F02D2">
          <w:rPr>
            <w:rFonts w:ascii="Calibri" w:hAnsi="Calibri" w:cs="Calibri"/>
            <w:lang w:val="en-US"/>
          </w:rPr>
          <w:delText xml:space="preserve"> data quality</w:delText>
        </w:r>
      </w:del>
      <w:r w:rsidRPr="00546EFE">
        <w:rPr>
          <w:rFonts w:ascii="Calibri" w:hAnsi="Calibri" w:cs="Calibri"/>
          <w:lang w:val="en-US"/>
        </w:rPr>
        <w:t xml:space="preserve">, </w:t>
      </w:r>
      <w:proofErr w:type="gramStart"/>
      <w:r w:rsidRPr="00546EFE">
        <w:rPr>
          <w:rFonts w:ascii="Calibri" w:hAnsi="Calibri" w:cs="Calibri"/>
          <w:lang w:val="en-US"/>
        </w:rPr>
        <w:t>in order to</w:t>
      </w:r>
      <w:proofErr w:type="gramEnd"/>
      <w:r w:rsidRPr="00546EFE">
        <w:rPr>
          <w:rFonts w:ascii="Calibri" w:hAnsi="Calibri" w:cs="Calibri"/>
          <w:lang w:val="en-US"/>
        </w:rPr>
        <w:t xml:space="preserve"> analysis how the triple structure succeeds </w:t>
      </w:r>
      <w:ins w:id="203" w:author="Ettore Rizza" w:date="2018-09-14T07:22:00Z">
        <w:r w:rsidR="000869FD">
          <w:rPr>
            <w:rFonts w:ascii="Calibri" w:hAnsi="Calibri" w:cs="Calibri"/>
            <w:lang w:val="en-US"/>
          </w:rPr>
          <w:t>in capturing</w:t>
        </w:r>
      </w:ins>
      <w:del w:id="204" w:author="Ettore Rizza" w:date="2018-09-14T07:22:00Z">
        <w:r w:rsidRPr="00546EFE" w:rsidDel="000869FD">
          <w:rPr>
            <w:rFonts w:ascii="Calibri" w:hAnsi="Calibri" w:cs="Calibri"/>
            <w:lang w:val="en-US"/>
          </w:rPr>
          <w:delText>to capture</w:delText>
        </w:r>
      </w:del>
      <w:r w:rsidRPr="00546EFE">
        <w:rPr>
          <w:rFonts w:ascii="Calibri" w:hAnsi="Calibri" w:cs="Calibri"/>
          <w:lang w:val="en-US"/>
        </w:rPr>
        <w:t xml:space="preserve"> biographical data, compare</w:t>
      </w:r>
      <w:ins w:id="205" w:author="Ettore Rizza" w:date="2018-09-14T07:22:00Z">
        <w:r w:rsidR="000869FD">
          <w:rPr>
            <w:rFonts w:ascii="Calibri" w:hAnsi="Calibri" w:cs="Calibri"/>
            <w:lang w:val="en-US"/>
          </w:rPr>
          <w:t xml:space="preserve">d </w:t>
        </w:r>
      </w:ins>
      <w:del w:id="206" w:author="Ettore Rizza" w:date="2018-09-14T07:22:00Z">
        <w:r w:rsidRPr="00546EFE" w:rsidDel="000869FD">
          <w:rPr>
            <w:rFonts w:ascii="Calibri" w:hAnsi="Calibri" w:cs="Calibri"/>
            <w:lang w:val="en-US"/>
          </w:rPr>
          <w:delText xml:space="preserve"> </w:delText>
        </w:r>
      </w:del>
      <w:r w:rsidRPr="00546EFE">
        <w:rPr>
          <w:rFonts w:ascii="Calibri" w:hAnsi="Calibri" w:cs="Calibri"/>
          <w:lang w:val="en-US"/>
        </w:rPr>
        <w:t xml:space="preserve">with more traditional authority files. </w:t>
      </w:r>
      <w:del w:id="207" w:author="Ettore Rizza" w:date="2018-09-14T07:02:00Z">
        <w:r w:rsidRPr="00546EFE" w:rsidDel="007F02D2">
          <w:rPr>
            <w:rFonts w:ascii="Calibri" w:hAnsi="Calibri" w:cs="Calibri"/>
            <w:color w:val="FF0000"/>
            <w:lang w:val="en-US"/>
          </w:rPr>
          <w:delText>The paper is structured as follows: ……..</w:delText>
        </w:r>
      </w:del>
    </w:p>
    <w:p w:rsidR="009375D1" w:rsidRPr="00546EFE" w:rsidRDefault="009375D1">
      <w:pPr>
        <w:widowControl w:val="0"/>
        <w:autoSpaceDE w:val="0"/>
        <w:autoSpaceDN w:val="0"/>
        <w:adjustRightInd w:val="0"/>
        <w:spacing w:after="280" w:line="360" w:lineRule="auto"/>
        <w:rPr>
          <w:rFonts w:ascii="Calibri" w:hAnsi="Calibri" w:cs="Calibri"/>
          <w:lang w:val="en-US"/>
        </w:rPr>
      </w:pPr>
    </w:p>
    <w:p w:rsidR="009375D1" w:rsidRPr="00546EFE" w:rsidRDefault="0054466C" w:rsidP="00546EFE">
      <w:pPr>
        <w:pStyle w:val="Titre1"/>
        <w:rPr>
          <w:lang w:val="en-US"/>
        </w:rPr>
      </w:pPr>
      <w:r w:rsidRPr="00546EFE">
        <w:rPr>
          <w:lang w:val="en-US"/>
        </w:rPr>
        <w:t>Continuum</w:t>
      </w:r>
    </w:p>
    <w:p w:rsidR="009375D1" w:rsidRPr="00546EFE" w:rsidRDefault="0054466C">
      <w:pPr>
        <w:widowControl w:val="0"/>
        <w:autoSpaceDE w:val="0"/>
        <w:autoSpaceDN w:val="0"/>
        <w:adjustRightInd w:val="0"/>
        <w:spacing w:after="240" w:line="360" w:lineRule="auto"/>
        <w:jc w:val="both"/>
        <w:rPr>
          <w:rFonts w:ascii="Calibri" w:hAnsi="Calibri" w:cs="Calibri"/>
          <w:lang w:val="en-US"/>
        </w:rPr>
      </w:pPr>
      <w:r w:rsidRPr="00546EFE">
        <w:rPr>
          <w:rFonts w:ascii="Calibri" w:hAnsi="Calibri" w:cs="Calibri"/>
          <w:lang w:val="en-US"/>
        </w:rPr>
        <w:t xml:space="preserve">This paper wishes to reflect on the continuum of different documentation practices and methods, from the traditional paper-based narrative to very structured data which are currently published as triples in </w:t>
      </w:r>
      <w:del w:id="208" w:author="Ettore Rizza" w:date="2018-09-14T07:22:00Z">
        <w:r w:rsidRPr="00546EFE" w:rsidDel="000869FD">
          <w:rPr>
            <w:rFonts w:ascii="Calibri" w:hAnsi="Calibri" w:cs="Calibri"/>
            <w:lang w:val="en-US"/>
          </w:rPr>
          <w:delText xml:space="preserve">a </w:delText>
        </w:r>
      </w:del>
      <w:r w:rsidRPr="00546EFE">
        <w:rPr>
          <w:rFonts w:ascii="Calibri" w:hAnsi="Calibri" w:cs="Calibri"/>
          <w:lang w:val="en-US"/>
        </w:rPr>
        <w:t>knowledge graph</w:t>
      </w:r>
      <w:ins w:id="209" w:author="Ettore Rizza" w:date="2018-09-14T07:03:00Z">
        <w:r w:rsidR="007F02D2">
          <w:rPr>
            <w:rFonts w:ascii="Calibri" w:hAnsi="Calibri" w:cs="Calibri"/>
            <w:lang w:val="en-US"/>
          </w:rPr>
          <w:t>s</w:t>
        </w:r>
      </w:ins>
      <w:r w:rsidRPr="00546EFE">
        <w:rPr>
          <w:rFonts w:ascii="Calibri" w:hAnsi="Calibri" w:cs="Calibri"/>
          <w:lang w:val="en-US"/>
        </w:rPr>
        <w:t xml:space="preserve">. At one end are </w:t>
      </w:r>
      <w:del w:id="210" w:author="Ettore Rizza" w:date="2018-09-14T07:03:00Z">
        <w:r w:rsidRPr="00546EFE" w:rsidDel="007F02D2">
          <w:rPr>
            <w:rFonts w:ascii="Calibri" w:hAnsi="Calibri" w:cs="Calibri"/>
            <w:lang w:val="en-US"/>
          </w:rPr>
          <w:delText xml:space="preserve">situated </w:delText>
        </w:r>
      </w:del>
      <w:r w:rsidRPr="00546EFE">
        <w:rPr>
          <w:rFonts w:ascii="Calibri" w:hAnsi="Calibri" w:cs="Calibri"/>
          <w:lang w:val="en-US"/>
        </w:rPr>
        <w:t xml:space="preserve">unstructured data, like the national biography of Henry Carton de Wiart, </w:t>
      </w:r>
      <w:del w:id="211" w:author="Ettore Rizza" w:date="2018-09-14T07:04:00Z">
        <w:r w:rsidRPr="00546EFE" w:rsidDel="007F02D2">
          <w:rPr>
            <w:rFonts w:ascii="Calibri" w:hAnsi="Calibri" w:cs="Calibri"/>
            <w:lang w:val="en-US"/>
          </w:rPr>
          <w:delText xml:space="preserve">8 </w:delText>
        </w:r>
      </w:del>
      <w:del w:id="212" w:author="Ettore Rizza" w:date="2018-09-14T06:01:00Z">
        <w:r w:rsidRPr="00546EFE" w:rsidDel="001C2A02">
          <w:rPr>
            <w:rFonts w:ascii="Calibri" w:hAnsi="Calibri" w:cs="Calibri"/>
            <w:lang w:val="en-US"/>
          </w:rPr>
          <w:delText xml:space="preserve">sheets </w:delText>
        </w:r>
      </w:del>
      <w:del w:id="213" w:author="Ettore Rizza" w:date="2018-09-14T07:04:00Z">
        <w:r w:rsidRPr="00546EFE" w:rsidDel="007F02D2">
          <w:rPr>
            <w:rFonts w:ascii="Calibri" w:hAnsi="Calibri" w:cs="Calibri"/>
            <w:lang w:val="en-US"/>
          </w:rPr>
          <w:delText>of</w:delText>
        </w:r>
      </w:del>
      <w:ins w:id="214" w:author="Ettore Rizza" w:date="2018-09-14T07:04:00Z">
        <w:r w:rsidR="007F02D2">
          <w:rPr>
            <w:rFonts w:ascii="Calibri" w:hAnsi="Calibri" w:cs="Calibri"/>
            <w:lang w:val="en-US"/>
          </w:rPr>
          <w:t>a</w:t>
        </w:r>
      </w:ins>
      <w:ins w:id="215" w:author="Ettore Rizza" w:date="2018-09-14T07:22:00Z">
        <w:r w:rsidR="000869FD">
          <w:rPr>
            <w:rFonts w:ascii="Calibri" w:hAnsi="Calibri" w:cs="Calibri"/>
            <w:lang w:val="en-US"/>
          </w:rPr>
          <w:t xml:space="preserve">n </w:t>
        </w:r>
      </w:ins>
      <w:ins w:id="216" w:author="Ettore Rizza" w:date="2018-09-14T07:04:00Z">
        <w:r w:rsidR="007F02D2">
          <w:rPr>
            <w:rFonts w:ascii="Calibri" w:hAnsi="Calibri" w:cs="Calibri"/>
            <w:lang w:val="en-US"/>
          </w:rPr>
          <w:t>eight</w:t>
        </w:r>
      </w:ins>
      <w:ins w:id="217" w:author="Ettore Rizza" w:date="2018-09-14T07:22:00Z">
        <w:r w:rsidR="000869FD">
          <w:rPr>
            <w:rFonts w:ascii="Calibri" w:hAnsi="Calibri" w:cs="Calibri"/>
            <w:lang w:val="en-US"/>
          </w:rPr>
          <w:t xml:space="preserve"> </w:t>
        </w:r>
      </w:ins>
      <w:ins w:id="218" w:author="Ettore Rizza" w:date="2018-09-14T07:04:00Z">
        <w:r w:rsidR="007F02D2">
          <w:rPr>
            <w:rFonts w:ascii="Calibri" w:hAnsi="Calibri" w:cs="Calibri"/>
            <w:lang w:val="en-US"/>
          </w:rPr>
          <w:t>pages</w:t>
        </w:r>
      </w:ins>
      <w:r w:rsidRPr="00546EFE">
        <w:rPr>
          <w:rFonts w:ascii="Calibri" w:hAnsi="Calibri" w:cs="Calibri"/>
          <w:lang w:val="en-US"/>
        </w:rPr>
        <w:t xml:space="preserve"> well-written text</w:t>
      </w:r>
      <w:del w:id="219" w:author="Ettore Rizza" w:date="2018-09-14T07:04:00Z">
        <w:r w:rsidRPr="00546EFE" w:rsidDel="007F02D2">
          <w:rPr>
            <w:rFonts w:ascii="Calibri" w:hAnsi="Calibri" w:cs="Calibri"/>
            <w:lang w:val="en-US"/>
          </w:rPr>
          <w:delText>, which have been</w:delText>
        </w:r>
      </w:del>
      <w:r w:rsidRPr="00546EFE">
        <w:rPr>
          <w:rFonts w:ascii="Calibri" w:hAnsi="Calibri" w:cs="Calibri"/>
          <w:lang w:val="en-US"/>
        </w:rPr>
        <w:t xml:space="preserve"> digiti</w:t>
      </w:r>
      <w:ins w:id="220" w:author="Ettore Rizza" w:date="2018-09-14T07:22:00Z">
        <w:r w:rsidR="000869FD">
          <w:rPr>
            <w:rFonts w:ascii="Calibri" w:hAnsi="Calibri" w:cs="Calibri"/>
            <w:lang w:val="en-US"/>
          </w:rPr>
          <w:t>z</w:t>
        </w:r>
      </w:ins>
      <w:del w:id="221" w:author="Ettore Rizza" w:date="2018-09-14T07:22:00Z">
        <w:r w:rsidRPr="00546EFE" w:rsidDel="000869FD">
          <w:rPr>
            <w:rFonts w:ascii="Calibri" w:hAnsi="Calibri" w:cs="Calibri"/>
            <w:lang w:val="en-US"/>
          </w:rPr>
          <w:delText>s</w:delText>
        </w:r>
      </w:del>
      <w:r w:rsidRPr="00546EFE">
        <w:rPr>
          <w:rFonts w:ascii="Calibri" w:hAnsi="Calibri" w:cs="Calibri"/>
          <w:lang w:val="en-US"/>
        </w:rPr>
        <w:t xml:space="preserve">ed </w:t>
      </w:r>
      <w:ins w:id="222" w:author="Ettore Rizza" w:date="2018-09-13T10:48:00Z">
        <w:r w:rsidR="00A64146">
          <w:rPr>
            <w:rFonts w:ascii="Calibri" w:hAnsi="Calibri" w:cs="Calibri"/>
            <w:lang w:val="en-US"/>
          </w:rPr>
          <w:t>a</w:t>
        </w:r>
      </w:ins>
      <w:del w:id="223" w:author="Ettore Rizza" w:date="2018-09-13T10:48:00Z">
        <w:r w:rsidRPr="00546EFE" w:rsidDel="00A64146">
          <w:rPr>
            <w:rFonts w:ascii="Calibri" w:hAnsi="Calibri" w:cs="Calibri"/>
            <w:lang w:val="en-US"/>
          </w:rPr>
          <w:delText>e</w:delText>
        </w:r>
      </w:del>
      <w:r w:rsidRPr="00546EFE">
        <w:rPr>
          <w:rFonts w:ascii="Calibri" w:hAnsi="Calibri" w:cs="Calibri"/>
          <w:lang w:val="en-US"/>
        </w:rPr>
        <w:t>nd published online in a PDF version [cf. r</w:t>
      </w:r>
      <w:ins w:id="224" w:author="Ettore Rizza" w:date="2018-09-14T07:22:00Z">
        <w:r w:rsidR="000869FD">
          <w:rPr>
            <w:rFonts w:ascii="Calibri" w:hAnsi="Calibri" w:cs="Calibri"/>
            <w:lang w:val="en-US"/>
          </w:rPr>
          <w:t>efe</w:t>
        </w:r>
      </w:ins>
      <w:del w:id="225" w:author="Ettore Rizza" w:date="2018-09-14T07:22:00Z">
        <w:r w:rsidRPr="00546EFE" w:rsidDel="000869FD">
          <w:rPr>
            <w:rFonts w:ascii="Calibri" w:hAnsi="Calibri" w:cs="Calibri"/>
            <w:lang w:val="en-US"/>
          </w:rPr>
          <w:delText>éfé</w:delText>
        </w:r>
      </w:del>
      <w:r w:rsidRPr="00546EFE">
        <w:rPr>
          <w:rFonts w:ascii="Calibri" w:hAnsi="Calibri" w:cs="Calibri"/>
          <w:lang w:val="en-US"/>
        </w:rPr>
        <w:t>rence</w:t>
      </w:r>
      <w:del w:id="226" w:author="Ettore Rizza" w:date="2018-09-14T07:27:00Z">
        <w:r w:rsidRPr="00546EFE" w:rsidDel="000869FD">
          <w:rPr>
            <w:rFonts w:ascii="Calibri" w:hAnsi="Calibri" w:cs="Calibri"/>
            <w:lang w:val="en-US"/>
          </w:rPr>
          <w:delText xml:space="preserve"> </w:delText>
        </w:r>
      </w:del>
      <w:r w:rsidRPr="00546EFE">
        <w:rPr>
          <w:rFonts w:ascii="Calibri" w:hAnsi="Calibri" w:cs="Calibri"/>
          <w:lang w:val="en-US"/>
        </w:rPr>
        <w:t xml:space="preserve">: </w:t>
      </w:r>
      <w:r w:rsidR="006F4DD7">
        <w:fldChar w:fldCharType="begin"/>
      </w:r>
      <w:r w:rsidR="006F4DD7" w:rsidRPr="005E0ADB">
        <w:rPr>
          <w:lang w:val="en-US"/>
          <w:rPrChange w:id="227" w:author="Ettore Rizza" w:date="2018-09-14T05:38:00Z">
            <w:rPr/>
          </w:rPrChange>
        </w:rPr>
        <w:instrText xml:space="preserve"> HYPERLINK "http://www.academieroyale.be/Academie/documents/FichierPDFBiographieNationaleTome2102.pdf" </w:instrText>
      </w:r>
      <w:r w:rsidR="006F4DD7">
        <w:fldChar w:fldCharType="separate"/>
      </w:r>
      <w:r w:rsidRPr="00546EFE">
        <w:rPr>
          <w:rFonts w:ascii="Calibri" w:hAnsi="Calibri" w:cs="Calibri"/>
          <w:lang w:val="en-US"/>
        </w:rPr>
        <w:t>http://www.academieroyale.be/Academie/documents/FichierPDFBiographieNationaleTome2102.pdf</w:t>
      </w:r>
      <w:r w:rsidR="006F4DD7">
        <w:rPr>
          <w:rFonts w:ascii="Calibri" w:hAnsi="Calibri" w:cs="Calibri"/>
          <w:lang w:val="en-US"/>
        </w:rPr>
        <w:fldChar w:fldCharType="end"/>
      </w:r>
      <w:r w:rsidRPr="00546EFE">
        <w:rPr>
          <w:rFonts w:ascii="Calibri" w:hAnsi="Calibri" w:cs="Calibri"/>
          <w:lang w:val="en-US"/>
        </w:rPr>
        <w:t>, p</w:t>
      </w:r>
      <w:ins w:id="228" w:author="Ettore Rizza" w:date="2018-09-14T09:00:00Z">
        <w:r w:rsidR="009228C3">
          <w:rPr>
            <w:rFonts w:ascii="Calibri" w:hAnsi="Calibri" w:cs="Calibri"/>
            <w:lang w:val="en-US"/>
          </w:rPr>
          <w:t>p.</w:t>
        </w:r>
      </w:ins>
      <w:del w:id="229" w:author="Ettore Rizza" w:date="2018-09-14T09:00:00Z">
        <w:r w:rsidRPr="00546EFE" w:rsidDel="009228C3">
          <w:rPr>
            <w:rFonts w:ascii="Calibri" w:hAnsi="Calibri" w:cs="Calibri"/>
            <w:lang w:val="en-US"/>
          </w:rPr>
          <w:delText>.</w:delText>
        </w:r>
      </w:del>
      <w:r w:rsidRPr="00546EFE">
        <w:rPr>
          <w:rFonts w:ascii="Calibri" w:hAnsi="Calibri" w:cs="Calibri"/>
          <w:lang w:val="en-US"/>
        </w:rPr>
        <w:t xml:space="preserve"> 86</w:t>
      </w:r>
      <w:ins w:id="230" w:author="Ettore Rizza" w:date="2018-09-14T07:26:00Z">
        <w:r w:rsidR="000869FD">
          <w:rPr>
            <w:rFonts w:ascii="Calibri" w:hAnsi="Calibri" w:cs="Calibri"/>
            <w:lang w:val="en-US"/>
          </w:rPr>
          <w:t>–</w:t>
        </w:r>
      </w:ins>
      <w:del w:id="231" w:author="Ettore Rizza" w:date="2018-09-14T07:26:00Z">
        <w:r w:rsidRPr="00546EFE" w:rsidDel="000869FD">
          <w:rPr>
            <w:rFonts w:ascii="Calibri" w:hAnsi="Calibri" w:cs="Calibri"/>
            <w:lang w:val="en-US"/>
          </w:rPr>
          <w:delText>-</w:delText>
        </w:r>
      </w:del>
      <w:r w:rsidRPr="00546EFE">
        <w:rPr>
          <w:rFonts w:ascii="Calibri" w:hAnsi="Calibri" w:cs="Calibri"/>
          <w:lang w:val="en-US"/>
        </w:rPr>
        <w:t xml:space="preserve">94]. At the other end, stand the most structured data, which correspond to Linked Data, such as </w:t>
      </w:r>
      <w:r w:rsidRPr="00546EFE">
        <w:rPr>
          <w:rFonts w:ascii="Calibri" w:hAnsi="Calibri" w:cs="Calibri"/>
          <w:lang w:val="en-US"/>
        </w:rPr>
        <w:lastRenderedPageBreak/>
        <w:t xml:space="preserve">the </w:t>
      </w:r>
      <w:proofErr w:type="spellStart"/>
      <w:r w:rsidRPr="00546EFE">
        <w:rPr>
          <w:rFonts w:ascii="Calibri" w:hAnsi="Calibri" w:cs="Calibri"/>
          <w:lang w:val="en-US"/>
        </w:rPr>
        <w:t>Wikidata</w:t>
      </w:r>
      <w:proofErr w:type="spellEnd"/>
      <w:r w:rsidRPr="00546EFE">
        <w:rPr>
          <w:rFonts w:ascii="Calibri" w:hAnsi="Calibri" w:cs="Calibri"/>
          <w:lang w:val="en-US"/>
        </w:rPr>
        <w:t xml:space="preserve"> </w:t>
      </w:r>
      <w:del w:id="232" w:author="Ettore Rizza" w:date="2018-09-14T06:01:00Z">
        <w:r w:rsidRPr="00546EFE" w:rsidDel="001C2A02">
          <w:rPr>
            <w:rFonts w:ascii="Calibri" w:hAnsi="Calibri" w:cs="Calibri"/>
            <w:lang w:val="en-US"/>
          </w:rPr>
          <w:delText>item attributed to</w:delText>
        </w:r>
      </w:del>
      <w:ins w:id="233" w:author="Ettore Rizza" w:date="2018-09-14T06:01:00Z">
        <w:r w:rsidR="001C2A02">
          <w:rPr>
            <w:rFonts w:ascii="Calibri" w:hAnsi="Calibri" w:cs="Calibri"/>
            <w:lang w:val="en-US"/>
          </w:rPr>
          <w:t>resource for</w:t>
        </w:r>
      </w:ins>
      <w:r w:rsidRPr="00546EFE">
        <w:rPr>
          <w:rFonts w:ascii="Calibri" w:hAnsi="Calibri" w:cs="Calibri"/>
          <w:lang w:val="en-US"/>
        </w:rPr>
        <w:t xml:space="preserve"> Henry</w:t>
      </w:r>
      <w:ins w:id="234" w:author="Ettore Rizza" w:date="2018-09-13T10:48:00Z">
        <w:r w:rsidR="00A64146">
          <w:rPr>
            <w:rFonts w:ascii="Calibri" w:hAnsi="Calibri" w:cs="Calibri"/>
            <w:lang w:val="en-US"/>
          </w:rPr>
          <w:t xml:space="preserve"> Carton de Wiart</w:t>
        </w:r>
      </w:ins>
      <w:ins w:id="235" w:author="Ettore Rizza" w:date="2018-09-14T08:45:00Z">
        <w:r w:rsidR="001A5F60">
          <w:rPr>
            <w:rStyle w:val="Appelnotedebasdep"/>
            <w:rFonts w:ascii="Calibri" w:hAnsi="Calibri" w:cs="Calibri"/>
            <w:lang w:val="en-US"/>
          </w:rPr>
          <w:footnoteReference w:id="5"/>
        </w:r>
        <w:r w:rsidR="001A5F60">
          <w:rPr>
            <w:rFonts w:ascii="Calibri" w:hAnsi="Calibri" w:cs="Calibri"/>
            <w:lang w:val="en-US"/>
          </w:rPr>
          <w:t>,</w:t>
        </w:r>
      </w:ins>
      <w:del w:id="239" w:author="Ettore Rizza" w:date="2018-09-14T08:45:00Z">
        <w:r w:rsidRPr="00546EFE" w:rsidDel="001A5F60">
          <w:rPr>
            <w:rFonts w:ascii="Calibri" w:hAnsi="Calibri" w:cs="Calibri"/>
            <w:lang w:val="en-US"/>
          </w:rPr>
          <w:delText xml:space="preserve"> [</w:delText>
        </w:r>
        <w:r w:rsidR="006F4DD7" w:rsidDel="001A5F60">
          <w:fldChar w:fldCharType="begin"/>
        </w:r>
        <w:r w:rsidR="006F4DD7" w:rsidRPr="005E0ADB" w:rsidDel="001A5F60">
          <w:rPr>
            <w:lang w:val="en-US"/>
            <w:rPrChange w:id="240" w:author="Ettore Rizza" w:date="2018-09-14T05:38:00Z">
              <w:rPr/>
            </w:rPrChange>
          </w:rPr>
          <w:delInstrText xml:space="preserve"> HYPERLINK "https://www.wikidata.org/wiki/Q14990" </w:delInstrText>
        </w:r>
        <w:r w:rsidR="006F4DD7" w:rsidDel="001A5F60">
          <w:fldChar w:fldCharType="separate"/>
        </w:r>
        <w:r w:rsidRPr="00546EFE" w:rsidDel="001A5F60">
          <w:rPr>
            <w:rFonts w:ascii="Calibri" w:hAnsi="Calibri" w:cs="Calibri"/>
            <w:color w:val="0000FF"/>
            <w:u w:val="single"/>
            <w:lang w:val="en-US"/>
          </w:rPr>
          <w:delText>https://wikidata.org/wiki/Q14990</w:delText>
        </w:r>
        <w:r w:rsidR="006F4DD7" w:rsidDel="001A5F60">
          <w:rPr>
            <w:rFonts w:ascii="Calibri" w:hAnsi="Calibri" w:cs="Calibri"/>
            <w:color w:val="0000FF"/>
            <w:u w:val="single"/>
            <w:lang w:val="en-US"/>
          </w:rPr>
          <w:fldChar w:fldCharType="end"/>
        </w:r>
        <w:r w:rsidRPr="00546EFE" w:rsidDel="001A5F60">
          <w:rPr>
            <w:rFonts w:ascii="Calibri" w:hAnsi="Calibri" w:cs="Calibri"/>
            <w:lang w:val="en-US"/>
          </w:rPr>
          <w:delText>],</w:delText>
        </w:r>
      </w:del>
      <w:r w:rsidRPr="00546EFE">
        <w:rPr>
          <w:rFonts w:ascii="Calibri" w:hAnsi="Calibri" w:cs="Calibri"/>
          <w:lang w:val="en-US"/>
        </w:rPr>
        <w:t xml:space="preserve"> </w:t>
      </w:r>
      <w:del w:id="241" w:author="Ettore Rizza" w:date="2018-09-14T06:01:00Z">
        <w:r w:rsidRPr="00546EFE" w:rsidDel="001C2A02">
          <w:rPr>
            <w:rFonts w:ascii="Calibri" w:hAnsi="Calibri" w:cs="Calibri"/>
            <w:lang w:val="en-US"/>
          </w:rPr>
          <w:delText xml:space="preserve">the </w:delText>
        </w:r>
      </w:del>
      <w:ins w:id="242" w:author="Ettore Rizza" w:date="2018-09-14T06:01:00Z">
        <w:r w:rsidR="001C2A02">
          <w:rPr>
            <w:rFonts w:ascii="Calibri" w:hAnsi="Calibri" w:cs="Calibri"/>
            <w:lang w:val="en-US"/>
          </w:rPr>
          <w:t>its</w:t>
        </w:r>
        <w:r w:rsidR="001C2A02" w:rsidRPr="00546EFE">
          <w:rPr>
            <w:rFonts w:ascii="Calibri" w:hAnsi="Calibri" w:cs="Calibri"/>
            <w:lang w:val="en-US"/>
          </w:rPr>
          <w:t xml:space="preserve"> </w:t>
        </w:r>
      </w:ins>
      <w:proofErr w:type="spellStart"/>
      <w:r w:rsidRPr="00546EFE">
        <w:rPr>
          <w:rFonts w:ascii="Calibri" w:hAnsi="Calibri" w:cs="Calibri"/>
          <w:lang w:val="en-US"/>
        </w:rPr>
        <w:t>Viaf</w:t>
      </w:r>
      <w:proofErr w:type="spellEnd"/>
      <w:r w:rsidRPr="00546EFE">
        <w:rPr>
          <w:rFonts w:ascii="Calibri" w:hAnsi="Calibri" w:cs="Calibri"/>
          <w:lang w:val="en-US"/>
        </w:rPr>
        <w:t xml:space="preserve"> entity</w:t>
      </w:r>
      <w:ins w:id="243" w:author="Ettore Rizza" w:date="2018-09-14T08:45:00Z">
        <w:r w:rsidR="001A5F60">
          <w:rPr>
            <w:rStyle w:val="Appelnotedebasdep"/>
            <w:rFonts w:ascii="Calibri" w:hAnsi="Calibri" w:cs="Calibri"/>
            <w:lang w:val="en-US"/>
          </w:rPr>
          <w:footnoteReference w:id="6"/>
        </w:r>
        <w:r w:rsidR="001A5F60">
          <w:rPr>
            <w:rFonts w:ascii="Calibri" w:hAnsi="Calibri" w:cs="Calibri"/>
            <w:lang w:val="en-US"/>
          </w:rPr>
          <w:t xml:space="preserve"> </w:t>
        </w:r>
      </w:ins>
      <w:del w:id="249" w:author="Ettore Rizza" w:date="2018-09-14T08:45:00Z">
        <w:r w:rsidRPr="00546EFE" w:rsidDel="001A5F60">
          <w:rPr>
            <w:rFonts w:ascii="Calibri" w:hAnsi="Calibri" w:cs="Calibri"/>
            <w:lang w:val="en-US"/>
          </w:rPr>
          <w:delText xml:space="preserve"> [</w:delText>
        </w:r>
        <w:r w:rsidR="006F4DD7" w:rsidDel="001A5F60">
          <w:fldChar w:fldCharType="begin"/>
        </w:r>
        <w:r w:rsidR="006F4DD7" w:rsidRPr="005E0ADB" w:rsidDel="001A5F60">
          <w:rPr>
            <w:lang w:val="en-US"/>
            <w:rPrChange w:id="250" w:author="Ettore Rizza" w:date="2018-09-14T05:38:00Z">
              <w:rPr/>
            </w:rPrChange>
          </w:rPr>
          <w:delInstrText xml:space="preserve"> HYPERLINK "https://viaf.org/viaf/24623115/" </w:delInstrText>
        </w:r>
        <w:r w:rsidR="006F4DD7" w:rsidDel="001A5F60">
          <w:fldChar w:fldCharType="separate"/>
        </w:r>
        <w:r w:rsidRPr="00546EFE" w:rsidDel="001A5F60">
          <w:rPr>
            <w:rFonts w:ascii="Calibri" w:hAnsi="Calibri" w:cs="Calibri"/>
            <w:lang w:val="en-US"/>
          </w:rPr>
          <w:delText>https://viaf.org/viaf/24623115/</w:delText>
        </w:r>
        <w:r w:rsidR="006F4DD7" w:rsidDel="001A5F60">
          <w:rPr>
            <w:rFonts w:ascii="Calibri" w:hAnsi="Calibri" w:cs="Calibri"/>
            <w:lang w:val="en-US"/>
          </w:rPr>
          <w:fldChar w:fldCharType="end"/>
        </w:r>
        <w:r w:rsidRPr="00546EFE" w:rsidDel="001A5F60">
          <w:rPr>
            <w:rFonts w:ascii="Calibri" w:hAnsi="Calibri" w:cs="Calibri"/>
            <w:lang w:val="en-US"/>
          </w:rPr>
          <w:delText xml:space="preserve">] </w:delText>
        </w:r>
      </w:del>
      <w:r w:rsidRPr="00546EFE">
        <w:rPr>
          <w:rFonts w:ascii="Calibri" w:hAnsi="Calibri" w:cs="Calibri"/>
          <w:lang w:val="en-US"/>
        </w:rPr>
        <w:t xml:space="preserve">or </w:t>
      </w:r>
      <w:del w:id="251" w:author="Ettore Rizza" w:date="2018-09-14T06:02:00Z">
        <w:r w:rsidRPr="00546EFE" w:rsidDel="001C2A02">
          <w:rPr>
            <w:rFonts w:ascii="Calibri" w:hAnsi="Calibri" w:cs="Calibri"/>
            <w:lang w:val="en-US"/>
          </w:rPr>
          <w:delText xml:space="preserve">the </w:delText>
        </w:r>
      </w:del>
      <w:ins w:id="252" w:author="Ettore Rizza" w:date="2018-09-14T06:02:00Z">
        <w:r w:rsidR="001C2A02">
          <w:rPr>
            <w:rFonts w:ascii="Calibri" w:hAnsi="Calibri" w:cs="Calibri"/>
            <w:lang w:val="en-US"/>
          </w:rPr>
          <w:t>its</w:t>
        </w:r>
        <w:r w:rsidR="001C2A02" w:rsidRPr="00546EFE">
          <w:rPr>
            <w:rFonts w:ascii="Calibri" w:hAnsi="Calibri" w:cs="Calibri"/>
            <w:lang w:val="en-US"/>
          </w:rPr>
          <w:t xml:space="preserve"> </w:t>
        </w:r>
      </w:ins>
      <w:ins w:id="253" w:author="Ettore Rizza" w:date="2018-09-14T07:22:00Z">
        <w:r w:rsidR="000869FD">
          <w:rPr>
            <w:rFonts w:ascii="Calibri" w:hAnsi="Calibri" w:cs="Calibri"/>
            <w:lang w:val="en-US"/>
          </w:rPr>
          <w:t>F</w:t>
        </w:r>
      </w:ins>
      <w:del w:id="254" w:author="Ettore Rizza" w:date="2018-09-14T07:22:00Z">
        <w:r w:rsidRPr="00546EFE" w:rsidDel="000869FD">
          <w:rPr>
            <w:rFonts w:ascii="Calibri" w:hAnsi="Calibri" w:cs="Calibri"/>
            <w:lang w:val="en-US"/>
          </w:rPr>
          <w:delText>f</w:delText>
        </w:r>
      </w:del>
      <w:r w:rsidRPr="00546EFE">
        <w:rPr>
          <w:rFonts w:ascii="Calibri" w:hAnsi="Calibri" w:cs="Calibri"/>
          <w:lang w:val="en-US"/>
        </w:rPr>
        <w:t xml:space="preserve">rench </w:t>
      </w:r>
      <w:proofErr w:type="spellStart"/>
      <w:r w:rsidRPr="00546EFE">
        <w:rPr>
          <w:rFonts w:ascii="Calibri" w:hAnsi="Calibri" w:cs="Calibri"/>
          <w:lang w:val="en-US"/>
        </w:rPr>
        <w:t>DBpedia</w:t>
      </w:r>
      <w:proofErr w:type="spellEnd"/>
      <w:r w:rsidRPr="00546EFE">
        <w:rPr>
          <w:rFonts w:ascii="Calibri" w:hAnsi="Calibri" w:cs="Calibri"/>
          <w:lang w:val="en-US"/>
        </w:rPr>
        <w:t xml:space="preserve"> page</w:t>
      </w:r>
      <w:ins w:id="255" w:author="Ettore Rizza" w:date="2018-09-14T08:46:00Z">
        <w:r w:rsidR="001A5F60">
          <w:rPr>
            <w:rStyle w:val="Appelnotedebasdep"/>
            <w:rFonts w:ascii="Calibri" w:hAnsi="Calibri" w:cs="Calibri"/>
            <w:lang w:val="en-US"/>
          </w:rPr>
          <w:footnoteReference w:id="7"/>
        </w:r>
        <w:r w:rsidR="001A5F60">
          <w:rPr>
            <w:rFonts w:ascii="Calibri" w:hAnsi="Calibri" w:cs="Calibri"/>
            <w:lang w:val="en-US"/>
          </w:rPr>
          <w:t>.</w:t>
        </w:r>
      </w:ins>
      <w:del w:id="259" w:author="Ettore Rizza" w:date="2018-09-14T08:46:00Z">
        <w:r w:rsidRPr="00546EFE" w:rsidDel="001A5F60">
          <w:rPr>
            <w:rFonts w:ascii="Calibri" w:hAnsi="Calibri" w:cs="Calibri"/>
            <w:lang w:val="en-US"/>
          </w:rPr>
          <w:delText xml:space="preserve"> [</w:delText>
        </w:r>
        <w:r w:rsidR="006F4DD7" w:rsidDel="001A5F60">
          <w:fldChar w:fldCharType="begin"/>
        </w:r>
        <w:r w:rsidR="006F4DD7" w:rsidRPr="005E0ADB" w:rsidDel="001A5F60">
          <w:rPr>
            <w:lang w:val="en-US"/>
            <w:rPrChange w:id="260" w:author="Ettore Rizza" w:date="2018-09-14T05:38:00Z">
              <w:rPr/>
            </w:rPrChange>
          </w:rPr>
          <w:delInstrText xml:space="preserve"> HYPERLINK "http://fr.dbpedia.org/page/Henry_Carton_de_Wiart" </w:delInstrText>
        </w:r>
        <w:r w:rsidR="006F4DD7" w:rsidDel="001A5F60">
          <w:fldChar w:fldCharType="separate"/>
        </w:r>
        <w:r w:rsidRPr="00546EFE" w:rsidDel="001A5F60">
          <w:rPr>
            <w:rFonts w:ascii="Calibri" w:hAnsi="Calibri" w:cs="Calibri"/>
            <w:lang w:val="en-US"/>
          </w:rPr>
          <w:delText>http://fr.dbpedia.org/page/Henry_Carton_de_Wiart</w:delText>
        </w:r>
        <w:r w:rsidR="006F4DD7" w:rsidDel="001A5F60">
          <w:rPr>
            <w:rFonts w:ascii="Calibri" w:hAnsi="Calibri" w:cs="Calibri"/>
            <w:lang w:val="en-US"/>
          </w:rPr>
          <w:fldChar w:fldCharType="end"/>
        </w:r>
        <w:r w:rsidRPr="00546EFE" w:rsidDel="001A5F60">
          <w:rPr>
            <w:rFonts w:ascii="Calibri" w:hAnsi="Calibri" w:cs="Calibri"/>
            <w:lang w:val="en-US"/>
          </w:rPr>
          <w:delText>].</w:delText>
        </w:r>
      </w:del>
      <w:r w:rsidRPr="00546EFE">
        <w:rPr>
          <w:rFonts w:ascii="Calibri" w:hAnsi="Calibri" w:cs="Calibri"/>
          <w:lang w:val="en-US"/>
        </w:rPr>
        <w:t xml:space="preserve"> In between</w:t>
      </w:r>
      <w:del w:id="261" w:author="Ettore Rizza" w:date="2018-09-14T07:22:00Z">
        <w:r w:rsidRPr="00546EFE" w:rsidDel="000869FD">
          <w:rPr>
            <w:rFonts w:ascii="Calibri" w:hAnsi="Calibri" w:cs="Calibri"/>
            <w:lang w:val="en-US"/>
          </w:rPr>
          <w:delText>,</w:delText>
        </w:r>
      </w:del>
      <w:r w:rsidRPr="00546EFE">
        <w:rPr>
          <w:rFonts w:ascii="Calibri" w:hAnsi="Calibri" w:cs="Calibri"/>
          <w:lang w:val="en-US"/>
        </w:rPr>
        <w:t xml:space="preserve"> are established more isolated structured data like RDF triples from archives or libraries repositories [e.g. Data.bnf.fr</w:t>
      </w:r>
      <w:del w:id="262" w:author="Ettore Rizza" w:date="2018-09-14T07:27:00Z">
        <w:r w:rsidRPr="00546EFE" w:rsidDel="000869FD">
          <w:rPr>
            <w:rFonts w:ascii="Calibri" w:hAnsi="Calibri" w:cs="Calibri"/>
            <w:lang w:val="en-US"/>
          </w:rPr>
          <w:delText xml:space="preserve"> </w:delText>
        </w:r>
      </w:del>
      <w:r w:rsidRPr="00546EFE">
        <w:rPr>
          <w:rFonts w:ascii="Calibri" w:hAnsi="Calibri" w:cs="Calibri"/>
          <w:lang w:val="en-US"/>
        </w:rPr>
        <w:t xml:space="preserve">: </w:t>
      </w:r>
      <w:r w:rsidR="006F4DD7">
        <w:fldChar w:fldCharType="begin"/>
      </w:r>
      <w:r w:rsidR="006F4DD7" w:rsidRPr="005E0ADB">
        <w:rPr>
          <w:lang w:val="en-US"/>
          <w:rPrChange w:id="263" w:author="Ettore Rizza" w:date="2018-09-14T05:38:00Z">
            <w:rPr/>
          </w:rPrChange>
        </w:rPr>
        <w:instrText xml:space="preserve"> HYPERLINK "http://data.bnf.fr/12062835/henry_carton_de_wiart/" </w:instrText>
      </w:r>
      <w:r w:rsidR="006F4DD7">
        <w:fldChar w:fldCharType="separate"/>
      </w:r>
      <w:r w:rsidRPr="00546EFE">
        <w:rPr>
          <w:rFonts w:ascii="Calibri" w:hAnsi="Calibri" w:cs="Calibri"/>
          <w:lang w:val="en-US"/>
        </w:rPr>
        <w:t>http://data.bnf.fr/12062835/henry_carton_de_wiart/</w:t>
      </w:r>
      <w:r w:rsidR="006F4DD7">
        <w:rPr>
          <w:rFonts w:ascii="Calibri" w:hAnsi="Calibri" w:cs="Calibri"/>
          <w:lang w:val="en-US"/>
        </w:rPr>
        <w:fldChar w:fldCharType="end"/>
      </w:r>
      <w:r w:rsidRPr="00546EFE">
        <w:rPr>
          <w:rFonts w:ascii="Calibri" w:hAnsi="Calibri" w:cs="Calibri"/>
          <w:lang w:val="en-US"/>
        </w:rPr>
        <w:t>], archival descriptions in XML [e.g. the EAC-</w:t>
      </w:r>
      <w:proofErr w:type="spellStart"/>
      <w:r w:rsidRPr="00546EFE">
        <w:rPr>
          <w:rFonts w:ascii="Calibri" w:hAnsi="Calibri" w:cs="Calibri"/>
          <w:lang w:val="en-US"/>
        </w:rPr>
        <w:t>cpf</w:t>
      </w:r>
      <w:proofErr w:type="spellEnd"/>
      <w:r w:rsidRPr="00546EFE">
        <w:rPr>
          <w:rFonts w:ascii="Calibri" w:hAnsi="Calibri" w:cs="Calibri"/>
          <w:lang w:val="en-US"/>
        </w:rPr>
        <w:t xml:space="preserve"> file from the State Archives of Belgium: the </w:t>
      </w:r>
      <w:r w:rsidR="006F4DD7">
        <w:fldChar w:fldCharType="begin"/>
      </w:r>
      <w:r w:rsidR="006F4DD7" w:rsidRPr="005E0ADB">
        <w:rPr>
          <w:lang w:val="en-US"/>
          <w:rPrChange w:id="264" w:author="Ettore Rizza" w:date="2018-09-14T05:38:00Z">
            <w:rPr/>
          </w:rPrChange>
        </w:rPr>
        <w:instrText xml:space="preserve"> HYPERLINK "https://search.arch.be/eac/xml/eac-BE-A0500_007556_FRE.xml" </w:instrText>
      </w:r>
      <w:r w:rsidR="006F4DD7">
        <w:fldChar w:fldCharType="separate"/>
      </w:r>
      <w:r w:rsidRPr="00546EFE">
        <w:rPr>
          <w:rFonts w:ascii="Calibri" w:hAnsi="Calibri" w:cs="Calibri"/>
          <w:lang w:val="en-US"/>
        </w:rPr>
        <w:t>https://search.arch.be/eac/xml/eac-BE-A0500_007556_FRE.xml</w:t>
      </w:r>
      <w:r w:rsidR="006F4DD7">
        <w:rPr>
          <w:rFonts w:ascii="Calibri" w:hAnsi="Calibri" w:cs="Calibri"/>
          <w:lang w:val="en-US"/>
        </w:rPr>
        <w:fldChar w:fldCharType="end"/>
      </w:r>
      <w:r w:rsidRPr="00546EFE">
        <w:rPr>
          <w:rFonts w:ascii="Calibri" w:hAnsi="Calibri" w:cs="Calibri"/>
          <w:lang w:val="en-US"/>
        </w:rPr>
        <w:t xml:space="preserve">] or Wikipedia pages [e.g. the </w:t>
      </w:r>
      <w:ins w:id="265" w:author="Ettore Rizza" w:date="2018-09-14T07:22:00Z">
        <w:r w:rsidR="000869FD">
          <w:rPr>
            <w:rFonts w:ascii="Calibri" w:hAnsi="Calibri" w:cs="Calibri"/>
            <w:lang w:val="en-US"/>
          </w:rPr>
          <w:t>E</w:t>
        </w:r>
      </w:ins>
      <w:del w:id="266" w:author="Ettore Rizza" w:date="2018-09-14T07:22:00Z">
        <w:r w:rsidRPr="00546EFE" w:rsidDel="000869FD">
          <w:rPr>
            <w:rFonts w:ascii="Calibri" w:hAnsi="Calibri" w:cs="Calibri"/>
            <w:lang w:val="en-US"/>
          </w:rPr>
          <w:delText>e</w:delText>
        </w:r>
      </w:del>
      <w:r w:rsidRPr="00546EFE">
        <w:rPr>
          <w:rFonts w:ascii="Calibri" w:hAnsi="Calibri" w:cs="Calibri"/>
          <w:lang w:val="en-US"/>
        </w:rPr>
        <w:t xml:space="preserve">nglish version: </w:t>
      </w:r>
      <w:r w:rsidR="006F4DD7">
        <w:fldChar w:fldCharType="begin"/>
      </w:r>
      <w:r w:rsidR="006F4DD7" w:rsidRPr="005E0ADB">
        <w:rPr>
          <w:lang w:val="en-US"/>
          <w:rPrChange w:id="267" w:author="Ettore Rizza" w:date="2018-09-14T05:38:00Z">
            <w:rPr/>
          </w:rPrChange>
        </w:rPr>
        <w:instrText xml:space="preserve"> HYPERLINK "https://en.wikipedia.org/wiki/Henry_Carton_de_Wiart" </w:instrText>
      </w:r>
      <w:r w:rsidR="006F4DD7">
        <w:fldChar w:fldCharType="separate"/>
      </w:r>
      <w:r w:rsidRPr="00546EFE">
        <w:rPr>
          <w:rFonts w:ascii="Calibri" w:hAnsi="Calibri" w:cs="Calibri"/>
          <w:lang w:val="en-US"/>
        </w:rPr>
        <w:t>https://en.wikipedia.org/wiki/Henry_Carton_de_Wiart</w:t>
      </w:r>
      <w:r w:rsidR="006F4DD7">
        <w:rPr>
          <w:rFonts w:ascii="Calibri" w:hAnsi="Calibri" w:cs="Calibri"/>
          <w:lang w:val="en-US"/>
        </w:rPr>
        <w:fldChar w:fldCharType="end"/>
      </w:r>
      <w:r w:rsidRPr="00546EFE">
        <w:rPr>
          <w:rFonts w:ascii="Calibri" w:hAnsi="Calibri" w:cs="Calibri"/>
          <w:lang w:val="en-US"/>
        </w:rPr>
        <w:t xml:space="preserve">]. </w:t>
      </w:r>
    </w:p>
    <w:p w:rsidR="009375D1" w:rsidRPr="00546EFE" w:rsidRDefault="0054466C">
      <w:pPr>
        <w:widowControl w:val="0"/>
        <w:autoSpaceDE w:val="0"/>
        <w:autoSpaceDN w:val="0"/>
        <w:adjustRightInd w:val="0"/>
        <w:spacing w:after="240" w:line="360" w:lineRule="auto"/>
        <w:jc w:val="both"/>
        <w:rPr>
          <w:rFonts w:ascii="Calibri" w:hAnsi="Calibri" w:cs="Calibri"/>
          <w:lang w:val="en-US"/>
        </w:rPr>
      </w:pPr>
      <w:r w:rsidRPr="00546EFE">
        <w:rPr>
          <w:rFonts w:ascii="Calibri" w:hAnsi="Calibri" w:cs="Calibri"/>
          <w:lang w:val="en-US"/>
        </w:rPr>
        <w:t xml:space="preserve">While the most structured resources display facts (such as a birth date or death date) very clearly, in a machine-readable format, we can wonder if they provide as many details as a more classical format type, such as the national biography: do they mention </w:t>
      </w:r>
      <w:del w:id="268" w:author="Ettore Rizza" w:date="2018-09-14T06:11:00Z">
        <w:r w:rsidRPr="00546EFE" w:rsidDel="009F214C">
          <w:rPr>
            <w:rFonts w:ascii="Calibri" w:hAnsi="Calibri" w:cs="Calibri"/>
            <w:lang w:val="en-US"/>
          </w:rPr>
          <w:delText xml:space="preserve">its </w:delText>
        </w:r>
      </w:del>
      <w:ins w:id="269" w:author="Ettore Rizza" w:date="2018-09-14T06:11:00Z">
        <w:r w:rsidR="009F214C">
          <w:rPr>
            <w:rFonts w:ascii="Calibri" w:hAnsi="Calibri" w:cs="Calibri"/>
            <w:lang w:val="en-US"/>
          </w:rPr>
          <w:t>his</w:t>
        </w:r>
        <w:r w:rsidR="009F214C" w:rsidRPr="00546EFE">
          <w:rPr>
            <w:rFonts w:ascii="Calibri" w:hAnsi="Calibri" w:cs="Calibri"/>
            <w:lang w:val="en-US"/>
          </w:rPr>
          <w:t xml:space="preserve"> </w:t>
        </w:r>
      </w:ins>
      <w:del w:id="270" w:author="Ettore Rizza" w:date="2018-09-14T06:03:00Z">
        <w:r w:rsidRPr="00546EFE" w:rsidDel="001C2A02">
          <w:rPr>
            <w:rFonts w:ascii="Calibri" w:hAnsi="Calibri" w:cs="Calibri"/>
            <w:lang w:val="en-US"/>
          </w:rPr>
          <w:delText xml:space="preserve">Hennuyères </w:delText>
        </w:r>
      </w:del>
      <w:r w:rsidRPr="00546EFE">
        <w:rPr>
          <w:rFonts w:ascii="Calibri" w:hAnsi="Calibri" w:cs="Calibri"/>
          <w:lang w:val="en-US"/>
        </w:rPr>
        <w:t>origins</w:t>
      </w:r>
      <w:ins w:id="271" w:author="Ettore Rizza" w:date="2018-09-14T06:03:00Z">
        <w:r w:rsidR="001C2A02">
          <w:rPr>
            <w:rFonts w:ascii="Calibri" w:hAnsi="Calibri" w:cs="Calibri"/>
            <w:lang w:val="en-US"/>
          </w:rPr>
          <w:t xml:space="preserve"> from Hainaut</w:t>
        </w:r>
      </w:ins>
      <w:r w:rsidRPr="00546EFE">
        <w:rPr>
          <w:rFonts w:ascii="Calibri" w:hAnsi="Calibri" w:cs="Calibri"/>
          <w:lang w:val="en-US"/>
        </w:rPr>
        <w:t xml:space="preserve">, his correspondence with an apostolic vicar living in Brazzaville, or that day in August 1914 when the Belgian king asked him to lead an extraordinary mission to the United States? This question can be mapped to the central premise of Lev Manovich’s book </w:t>
      </w:r>
      <w:ins w:id="272" w:author="Ettore Rizza" w:date="2018-09-14T07:26:00Z">
        <w:r w:rsidR="000869FD">
          <w:rPr>
            <w:rFonts w:ascii="Calibri" w:hAnsi="Calibri" w:cs="Calibri"/>
            <w:lang w:val="en-US"/>
          </w:rPr>
          <w:t>“</w:t>
        </w:r>
      </w:ins>
      <w:del w:id="273" w:author="Ettore Rizza" w:date="2018-09-14T07:26:00Z">
        <w:r w:rsidRPr="00546EFE" w:rsidDel="000869FD">
          <w:rPr>
            <w:rFonts w:ascii="Calibri" w:hAnsi="Calibri" w:cs="Calibri"/>
            <w:lang w:val="en-US"/>
          </w:rPr>
          <w:delText>« </w:delText>
        </w:r>
      </w:del>
      <w:r w:rsidRPr="00546EFE">
        <w:rPr>
          <w:rFonts w:ascii="Calibri" w:hAnsi="Calibri" w:cs="Calibri"/>
          <w:lang w:val="en-US"/>
        </w:rPr>
        <w:t>The Language of New Media</w:t>
      </w:r>
      <w:ins w:id="274" w:author="Ettore Rizza" w:date="2018-09-14T07:26:00Z">
        <w:r w:rsidR="000869FD">
          <w:rPr>
            <w:rFonts w:ascii="Calibri" w:hAnsi="Calibri" w:cs="Calibri"/>
            <w:lang w:val="en-US"/>
          </w:rPr>
          <w:t>”</w:t>
        </w:r>
      </w:ins>
      <w:del w:id="275" w:author="Ettore Rizza" w:date="2018-09-14T07:26:00Z">
        <w:r w:rsidRPr="00546EFE" w:rsidDel="000869FD">
          <w:rPr>
            <w:rFonts w:ascii="Calibri" w:hAnsi="Calibri" w:cs="Calibri"/>
            <w:lang w:val="en-US"/>
          </w:rPr>
          <w:delText> »</w:delText>
        </w:r>
      </w:del>
      <w:r w:rsidRPr="00546EFE">
        <w:rPr>
          <w:rFonts w:ascii="Calibri" w:hAnsi="Calibri" w:cs="Calibri"/>
          <w:lang w:val="en-US"/>
        </w:rPr>
        <w:t xml:space="preserve">, </w:t>
      </w:r>
      <w:del w:id="276" w:author="Ettore Rizza" w:date="2018-09-14T07:04:00Z">
        <w:r w:rsidRPr="00546EFE" w:rsidDel="007F02D2">
          <w:rPr>
            <w:rFonts w:ascii="Calibri" w:hAnsi="Calibri" w:cs="Calibri"/>
            <w:lang w:val="en-US"/>
          </w:rPr>
          <w:delText>in which</w:delText>
        </w:r>
      </w:del>
      <w:ins w:id="277" w:author="Ettore Rizza" w:date="2018-09-14T07:04:00Z">
        <w:r w:rsidR="007F02D2">
          <w:rPr>
            <w:rFonts w:ascii="Calibri" w:hAnsi="Calibri" w:cs="Calibri"/>
            <w:lang w:val="en-US"/>
          </w:rPr>
          <w:t>where</w:t>
        </w:r>
      </w:ins>
      <w:r w:rsidRPr="00546EFE">
        <w:rPr>
          <w:rFonts w:ascii="Calibri" w:hAnsi="Calibri" w:cs="Calibri"/>
          <w:lang w:val="en-US"/>
        </w:rPr>
        <w:t xml:space="preserve"> he </w:t>
      </w:r>
      <w:del w:id="278" w:author="Ettore Rizza" w:date="2018-09-14T08:47:00Z">
        <w:r w:rsidRPr="00546EFE" w:rsidDel="001A5F60">
          <w:rPr>
            <w:rFonts w:ascii="Calibri" w:hAnsi="Calibri" w:cs="Calibri"/>
            <w:lang w:val="en-US"/>
          </w:rPr>
          <w:delText xml:space="preserve">describes </w:delText>
        </w:r>
      </w:del>
      <w:ins w:id="279" w:author="Ettore Rizza" w:date="2018-09-14T08:47:00Z">
        <w:r w:rsidR="001A5F60">
          <w:rPr>
            <w:rFonts w:ascii="Calibri" w:hAnsi="Calibri" w:cs="Calibri"/>
            <w:lang w:val="en-US"/>
          </w:rPr>
          <w:t>stressed</w:t>
        </w:r>
        <w:r w:rsidR="001A5F60" w:rsidRPr="00546EFE">
          <w:rPr>
            <w:rFonts w:ascii="Calibri" w:hAnsi="Calibri" w:cs="Calibri"/>
            <w:lang w:val="en-US"/>
          </w:rPr>
          <w:t xml:space="preserve"> </w:t>
        </w:r>
      </w:ins>
      <w:r w:rsidRPr="00546EFE">
        <w:rPr>
          <w:rFonts w:ascii="Calibri" w:hAnsi="Calibri" w:cs="Calibri"/>
          <w:lang w:val="en-US"/>
        </w:rPr>
        <w:t>the tension between traditional narratives and databases</w:t>
      </w:r>
      <w:ins w:id="280" w:author="Ettore Rizza" w:date="2018-09-14T08:47:00Z">
        <w:r w:rsidR="001A5F60">
          <w:rPr>
            <w:rStyle w:val="Appelnotedebasdep"/>
            <w:rFonts w:ascii="Calibri" w:hAnsi="Calibri" w:cs="Calibri"/>
            <w:lang w:val="en-US"/>
          </w:rPr>
          <w:footnoteReference w:id="8"/>
        </w:r>
        <w:r w:rsidR="001A5F60">
          <w:rPr>
            <w:rFonts w:ascii="Calibri" w:hAnsi="Calibri" w:cs="Calibri"/>
            <w:lang w:val="en-US"/>
          </w:rPr>
          <w:t xml:space="preserve">. </w:t>
        </w:r>
      </w:ins>
      <w:del w:id="291" w:author="Ettore Rizza" w:date="2018-09-14T08:47:00Z">
        <w:r w:rsidRPr="00546EFE" w:rsidDel="001A5F60">
          <w:rPr>
            <w:rFonts w:ascii="Calibri" w:hAnsi="Calibri" w:cs="Calibri"/>
            <w:lang w:val="en-US"/>
          </w:rPr>
          <w:delText xml:space="preserve"> </w:delText>
        </w:r>
        <w:r w:rsidRPr="00546EFE" w:rsidDel="001A5F60">
          <w:rPr>
            <w:rFonts w:ascii="Calibri" w:hAnsi="Calibri" w:cs="Calibri"/>
            <w:color w:val="FF0000"/>
            <w:lang w:val="en-US"/>
          </w:rPr>
          <w:delText>(reference).</w:delText>
        </w:r>
        <w:r w:rsidRPr="00546EFE" w:rsidDel="001A5F60">
          <w:rPr>
            <w:rFonts w:ascii="Calibri" w:hAnsi="Calibri" w:cs="Calibri"/>
            <w:lang w:val="en-US"/>
          </w:rPr>
          <w:delText xml:space="preserve"> </w:delText>
        </w:r>
      </w:del>
      <w:r w:rsidRPr="00546EFE">
        <w:rPr>
          <w:rFonts w:ascii="Calibri" w:hAnsi="Calibri" w:cs="Calibri"/>
          <w:lang w:val="en-US"/>
        </w:rPr>
        <w:t xml:space="preserve">Through this case study, we aim to extend this thinking and confront various forms of structured sources and to observe to what extent they are consistent and complementary. </w:t>
      </w:r>
    </w:p>
    <w:p w:rsidR="009375D1" w:rsidRPr="00546EFE" w:rsidRDefault="009375D1">
      <w:pPr>
        <w:widowControl w:val="0"/>
        <w:autoSpaceDE w:val="0"/>
        <w:autoSpaceDN w:val="0"/>
        <w:adjustRightInd w:val="0"/>
        <w:spacing w:after="240" w:line="360" w:lineRule="auto"/>
        <w:rPr>
          <w:rFonts w:ascii="Calibri" w:hAnsi="Calibri" w:cs="Calibri"/>
          <w:lang w:val="en-US"/>
        </w:rPr>
      </w:pPr>
    </w:p>
    <w:p w:rsidR="009375D1" w:rsidRPr="00546EFE" w:rsidRDefault="0054466C" w:rsidP="00546EFE">
      <w:pPr>
        <w:pStyle w:val="Titre1"/>
        <w:rPr>
          <w:lang w:val="en-US"/>
        </w:rPr>
      </w:pPr>
      <w:r w:rsidRPr="00546EFE">
        <w:rPr>
          <w:lang w:val="en-US"/>
        </w:rPr>
        <w:t>Diving into the LOD cloud</w:t>
      </w:r>
    </w:p>
    <w:p w:rsidR="009F214C" w:rsidRDefault="0054466C">
      <w:pPr>
        <w:widowControl w:val="0"/>
        <w:autoSpaceDE w:val="0"/>
        <w:autoSpaceDN w:val="0"/>
        <w:adjustRightInd w:val="0"/>
        <w:spacing w:after="240" w:line="360" w:lineRule="auto"/>
        <w:jc w:val="both"/>
        <w:rPr>
          <w:ins w:id="292" w:author="Ettore Rizza" w:date="2018-09-14T06:13:00Z"/>
          <w:rFonts w:ascii="Calibri" w:hAnsi="Calibri" w:cs="Calibri"/>
          <w:lang w:val="en-US"/>
        </w:rPr>
      </w:pPr>
      <w:r w:rsidRPr="00546EFE">
        <w:rPr>
          <w:rFonts w:ascii="Calibri" w:hAnsi="Calibri" w:cs="Calibri"/>
          <w:lang w:val="en-US"/>
        </w:rPr>
        <w:t xml:space="preserve">Alex-the-robot, the </w:t>
      </w:r>
      <w:ins w:id="293" w:author="Ettore Rizza" w:date="2018-09-14T07:22:00Z">
        <w:r w:rsidR="000869FD">
          <w:rPr>
            <w:rFonts w:ascii="Calibri" w:hAnsi="Calibri" w:cs="Calibri"/>
            <w:lang w:val="en-US"/>
          </w:rPr>
          <w:t>main fictional</w:t>
        </w:r>
      </w:ins>
      <w:del w:id="294" w:author="Ettore Rizza" w:date="2018-09-14T07:22:00Z">
        <w:r w:rsidRPr="00546EFE" w:rsidDel="000869FD">
          <w:rPr>
            <w:rFonts w:ascii="Calibri" w:hAnsi="Calibri" w:cs="Calibri"/>
            <w:lang w:val="en-US"/>
          </w:rPr>
          <w:delText>main</w:delText>
        </w:r>
      </w:del>
      <w:r w:rsidRPr="00546EFE">
        <w:rPr>
          <w:rFonts w:ascii="Calibri" w:hAnsi="Calibri" w:cs="Calibri"/>
          <w:lang w:val="en-US"/>
        </w:rPr>
        <w:t xml:space="preserve"> character of our case</w:t>
      </w:r>
      <w:ins w:id="295" w:author="Ettore Rizza" w:date="2018-09-14T07:10:00Z">
        <w:r w:rsidR="007F02D2">
          <w:rPr>
            <w:rFonts w:ascii="Calibri" w:hAnsi="Calibri" w:cs="Calibri"/>
            <w:lang w:val="en-US"/>
          </w:rPr>
          <w:t xml:space="preserve"> </w:t>
        </w:r>
      </w:ins>
      <w:del w:id="296" w:author="Ettore Rizza" w:date="2018-09-14T07:10:00Z">
        <w:r w:rsidRPr="00546EFE" w:rsidDel="007F02D2">
          <w:rPr>
            <w:rFonts w:ascii="Calibri" w:hAnsi="Calibri" w:cs="Calibri"/>
            <w:lang w:val="en-US"/>
          </w:rPr>
          <w:delText>-</w:delText>
        </w:r>
      </w:del>
      <w:r w:rsidRPr="00546EFE">
        <w:rPr>
          <w:rFonts w:ascii="Calibri" w:hAnsi="Calibri" w:cs="Calibri"/>
          <w:lang w:val="en-US"/>
        </w:rPr>
        <w:t xml:space="preserve">study, can be seen as a </w:t>
      </w:r>
      <w:del w:id="297" w:author="Ettore Rizza" w:date="2018-09-14T06:12:00Z">
        <w:r w:rsidRPr="00546EFE" w:rsidDel="009F214C">
          <w:rPr>
            <w:rFonts w:ascii="Calibri" w:hAnsi="Calibri" w:cs="Calibri"/>
            <w:lang w:val="en-US"/>
          </w:rPr>
          <w:delText xml:space="preserve">fictional </w:delText>
        </w:r>
      </w:del>
      <w:r w:rsidRPr="00546EFE">
        <w:rPr>
          <w:rFonts w:ascii="Calibri" w:hAnsi="Calibri" w:cs="Calibri"/>
          <w:lang w:val="en-US"/>
        </w:rPr>
        <w:t xml:space="preserve">cousin of </w:t>
      </w:r>
      <w:del w:id="298" w:author="Ettore Rizza" w:date="2018-09-14T06:12:00Z">
        <w:r w:rsidRPr="00546EFE" w:rsidDel="009F214C">
          <w:rPr>
            <w:rFonts w:ascii="Calibri" w:hAnsi="Calibri" w:cs="Calibri"/>
            <w:lang w:val="en-US"/>
          </w:rPr>
          <w:delText xml:space="preserve">these </w:delText>
        </w:r>
      </w:del>
      <w:ins w:id="299" w:author="Ettore Rizza" w:date="2018-09-14T06:12:00Z">
        <w:r w:rsidR="009F214C" w:rsidRPr="00546EFE">
          <w:rPr>
            <w:rFonts w:ascii="Calibri" w:hAnsi="Calibri" w:cs="Calibri"/>
            <w:lang w:val="en-US"/>
          </w:rPr>
          <w:t>th</w:t>
        </w:r>
        <w:r w:rsidR="009F214C">
          <w:rPr>
            <w:rFonts w:ascii="Calibri" w:hAnsi="Calibri" w:cs="Calibri"/>
            <w:lang w:val="en-US"/>
          </w:rPr>
          <w:t>e modern</w:t>
        </w:r>
        <w:r w:rsidR="009F214C" w:rsidRPr="00546EFE">
          <w:rPr>
            <w:rFonts w:ascii="Calibri" w:hAnsi="Calibri" w:cs="Calibri"/>
            <w:lang w:val="en-US"/>
          </w:rPr>
          <w:t xml:space="preserve"> </w:t>
        </w:r>
      </w:ins>
      <w:del w:id="300" w:author="Ettore Rizza" w:date="2018-09-14T06:12:00Z">
        <w:r w:rsidRPr="00546EFE" w:rsidDel="009F214C">
          <w:rPr>
            <w:rFonts w:ascii="Calibri" w:hAnsi="Calibri" w:cs="Calibri"/>
            <w:lang w:val="en-US"/>
          </w:rPr>
          <w:delText xml:space="preserve">famous </w:delText>
        </w:r>
      </w:del>
      <w:ins w:id="301" w:author="Ettore Rizza" w:date="2018-09-14T07:26:00Z">
        <w:r w:rsidR="000869FD">
          <w:rPr>
            <w:rFonts w:ascii="Calibri" w:hAnsi="Calibri" w:cs="Calibri"/>
            <w:lang w:val="en-US"/>
          </w:rPr>
          <w:t>“</w:t>
        </w:r>
      </w:ins>
      <w:del w:id="302" w:author="Ettore Rizza" w:date="2018-09-14T07:26:00Z">
        <w:r w:rsidRPr="00546EFE" w:rsidDel="000869FD">
          <w:rPr>
            <w:rFonts w:ascii="Calibri" w:hAnsi="Calibri" w:cs="Calibri"/>
            <w:lang w:val="en-US"/>
          </w:rPr>
          <w:delText>"</w:delText>
        </w:r>
      </w:del>
      <w:r w:rsidRPr="00546EFE">
        <w:rPr>
          <w:rFonts w:ascii="Calibri" w:hAnsi="Calibri" w:cs="Calibri"/>
          <w:lang w:val="en-US"/>
        </w:rPr>
        <w:t>robot journalists</w:t>
      </w:r>
      <w:ins w:id="303" w:author="Ettore Rizza" w:date="2018-09-14T07:26:00Z">
        <w:r w:rsidR="000869FD">
          <w:rPr>
            <w:rFonts w:ascii="Calibri" w:hAnsi="Calibri" w:cs="Calibri"/>
            <w:lang w:val="en-US"/>
          </w:rPr>
          <w:t>”</w:t>
        </w:r>
      </w:ins>
      <w:del w:id="304" w:author="Ettore Rizza" w:date="2018-09-14T07:26:00Z">
        <w:r w:rsidRPr="00546EFE" w:rsidDel="000869FD">
          <w:rPr>
            <w:rFonts w:ascii="Calibri" w:hAnsi="Calibri" w:cs="Calibri"/>
            <w:lang w:val="en-US"/>
          </w:rPr>
          <w:delText>"</w:delText>
        </w:r>
      </w:del>
      <w:del w:id="305" w:author="Ettore Rizza" w:date="2018-09-14T06:13:00Z">
        <w:r w:rsidRPr="00546EFE" w:rsidDel="009F214C">
          <w:rPr>
            <w:rFonts w:ascii="Calibri" w:hAnsi="Calibri" w:cs="Calibri"/>
            <w:lang w:val="en-US"/>
          </w:rPr>
          <w:delText xml:space="preserve">. </w:delText>
        </w:r>
      </w:del>
      <w:ins w:id="306" w:author="Ettore Rizza" w:date="2018-09-14T06:13:00Z">
        <w:r w:rsidR="009F214C">
          <w:rPr>
            <w:rFonts w:ascii="Calibri" w:hAnsi="Calibri" w:cs="Calibri"/>
            <w:lang w:val="en-US"/>
          </w:rPr>
          <w:t xml:space="preserve">, </w:t>
        </w:r>
      </w:ins>
      <w:ins w:id="307" w:author="Ettore Rizza" w:date="2018-09-14T06:14:00Z">
        <w:r w:rsidR="009F214C">
          <w:rPr>
            <w:rFonts w:ascii="Calibri" w:hAnsi="Calibri" w:cs="Calibri"/>
            <w:lang w:val="en-US"/>
          </w:rPr>
          <w:t xml:space="preserve">these systems able to write </w:t>
        </w:r>
        <w:r w:rsidR="009F214C" w:rsidRPr="009F214C">
          <w:rPr>
            <w:rFonts w:ascii="Calibri" w:hAnsi="Calibri" w:cs="Calibri"/>
            <w:lang w:val="en-US"/>
          </w:rPr>
          <w:t xml:space="preserve">short </w:t>
        </w:r>
        <w:r w:rsidR="009F214C">
          <w:rPr>
            <w:rFonts w:ascii="Calibri" w:hAnsi="Calibri" w:cs="Calibri"/>
            <w:lang w:val="en-US"/>
          </w:rPr>
          <w:t>text</w:t>
        </w:r>
      </w:ins>
      <w:ins w:id="308" w:author="Ettore Rizza" w:date="2018-09-14T06:16:00Z">
        <w:r w:rsidR="009F214C">
          <w:rPr>
            <w:rFonts w:ascii="Calibri" w:hAnsi="Calibri" w:cs="Calibri"/>
            <w:lang w:val="en-US"/>
          </w:rPr>
          <w:t>s</w:t>
        </w:r>
      </w:ins>
      <w:ins w:id="309" w:author="Ettore Rizza" w:date="2018-09-14T07:26:00Z">
        <w:r w:rsidR="000869FD">
          <w:rPr>
            <w:rFonts w:ascii="Calibri" w:hAnsi="Calibri" w:cs="Calibri"/>
            <w:lang w:val="en-US"/>
          </w:rPr>
          <w:t>—</w:t>
        </w:r>
      </w:ins>
      <w:ins w:id="310" w:author="Ettore Rizza" w:date="2018-09-14T06:14:00Z">
        <w:r w:rsidR="009F214C">
          <w:rPr>
            <w:rFonts w:ascii="Calibri" w:hAnsi="Calibri" w:cs="Calibri"/>
            <w:lang w:val="en-US"/>
          </w:rPr>
          <w:t xml:space="preserve">for example weather </w:t>
        </w:r>
      </w:ins>
      <w:ins w:id="311" w:author="Ettore Rizza" w:date="2018-09-14T06:15:00Z">
        <w:r w:rsidR="009F214C">
          <w:rPr>
            <w:rFonts w:ascii="Calibri" w:hAnsi="Calibri" w:cs="Calibri"/>
            <w:lang w:val="en-US"/>
          </w:rPr>
          <w:t xml:space="preserve">or financial </w:t>
        </w:r>
      </w:ins>
      <w:ins w:id="312" w:author="Ettore Rizza" w:date="2018-09-14T06:14:00Z">
        <w:r w:rsidR="009F214C">
          <w:rPr>
            <w:rFonts w:ascii="Calibri" w:hAnsi="Calibri" w:cs="Calibri"/>
            <w:lang w:val="en-US"/>
          </w:rPr>
          <w:t>report</w:t>
        </w:r>
      </w:ins>
      <w:ins w:id="313" w:author="Ettore Rizza" w:date="2018-09-14T07:22:00Z">
        <w:r w:rsidR="000869FD">
          <w:rPr>
            <w:rFonts w:ascii="Calibri" w:hAnsi="Calibri" w:cs="Calibri"/>
            <w:lang w:val="en-US"/>
          </w:rPr>
          <w:t>s</w:t>
        </w:r>
      </w:ins>
      <w:ins w:id="314" w:author="Ettore Rizza" w:date="2018-09-14T07:26:00Z">
        <w:r w:rsidR="000869FD">
          <w:rPr>
            <w:rFonts w:ascii="Calibri" w:hAnsi="Calibri" w:cs="Calibri"/>
            <w:lang w:val="en-US"/>
          </w:rPr>
          <w:t>—</w:t>
        </w:r>
      </w:ins>
      <w:ins w:id="315" w:author="Ettore Rizza" w:date="2018-09-14T08:48:00Z">
        <w:r w:rsidR="001A5F60">
          <w:rPr>
            <w:rFonts w:ascii="Calibri" w:hAnsi="Calibri" w:cs="Calibri"/>
            <w:lang w:val="en-US"/>
          </w:rPr>
          <w:t>using</w:t>
        </w:r>
      </w:ins>
      <w:ins w:id="316" w:author="Ettore Rizza" w:date="2018-09-14T06:14:00Z">
        <w:r w:rsidR="009F214C" w:rsidRPr="009F214C">
          <w:rPr>
            <w:rFonts w:ascii="Calibri" w:hAnsi="Calibri" w:cs="Calibri"/>
            <w:lang w:val="en-US"/>
          </w:rPr>
          <w:t xml:space="preserve"> structured information</w:t>
        </w:r>
      </w:ins>
      <w:ins w:id="317" w:author="Ettore Rizza" w:date="2018-09-14T08:12:00Z">
        <w:r w:rsidR="00F95BAF">
          <w:rPr>
            <w:rStyle w:val="Appelnotedebasdep"/>
            <w:rFonts w:ascii="Calibri" w:hAnsi="Calibri" w:cs="Calibri"/>
            <w:lang w:val="en-US"/>
          </w:rPr>
          <w:footnoteReference w:id="9"/>
        </w:r>
        <w:r w:rsidR="00F95BAF">
          <w:rPr>
            <w:rFonts w:ascii="Calibri" w:hAnsi="Calibri" w:cs="Calibri"/>
            <w:lang w:val="en-US"/>
          </w:rPr>
          <w:t>.</w:t>
        </w:r>
      </w:ins>
    </w:p>
    <w:p w:rsidR="009375D1" w:rsidRPr="00546EFE" w:rsidRDefault="0054466C">
      <w:pPr>
        <w:widowControl w:val="0"/>
        <w:autoSpaceDE w:val="0"/>
        <w:autoSpaceDN w:val="0"/>
        <w:adjustRightInd w:val="0"/>
        <w:spacing w:after="240" w:line="360" w:lineRule="auto"/>
        <w:jc w:val="both"/>
        <w:rPr>
          <w:rFonts w:ascii="Calibri" w:hAnsi="Calibri" w:cs="Calibri"/>
          <w:kern w:val="1"/>
          <w:lang w:val="en-US"/>
        </w:rPr>
      </w:pPr>
      <w:del w:id="329" w:author="Ettore Rizza" w:date="2018-09-14T06:15:00Z">
        <w:r w:rsidRPr="00546EFE" w:rsidDel="009F214C">
          <w:rPr>
            <w:rFonts w:ascii="Calibri" w:hAnsi="Calibri" w:cs="Calibri"/>
            <w:lang w:val="en-US"/>
          </w:rPr>
          <w:lastRenderedPageBreak/>
          <w:delText xml:space="preserve">If Alex existed, it would share with them this ability to produce texts which are not written by a human, but by an algorithm. Where a robot journalist produces, for example, weather reports, election results or financial reports, </w:delText>
        </w:r>
      </w:del>
      <w:r w:rsidRPr="00546EFE">
        <w:rPr>
          <w:rFonts w:ascii="Calibri" w:hAnsi="Calibri" w:cs="Calibri"/>
          <w:lang w:val="en-US"/>
        </w:rPr>
        <w:t>Alex</w:t>
      </w:r>
      <w:ins w:id="330" w:author="Ettore Rizza" w:date="2018-09-14T06:16:00Z">
        <w:r w:rsidR="009F214C">
          <w:rPr>
            <w:rFonts w:ascii="Calibri" w:hAnsi="Calibri" w:cs="Calibri"/>
            <w:lang w:val="en-US"/>
          </w:rPr>
          <w:t xml:space="preserve">, for </w:t>
        </w:r>
      </w:ins>
      <w:ins w:id="331" w:author="Ettore Rizza" w:date="2018-09-14T08:49:00Z">
        <w:r w:rsidR="001A5F60">
          <w:rPr>
            <w:rFonts w:ascii="Calibri" w:hAnsi="Calibri" w:cs="Calibri"/>
            <w:lang w:val="en-US"/>
          </w:rPr>
          <w:t>its</w:t>
        </w:r>
      </w:ins>
      <w:ins w:id="332" w:author="Ettore Rizza" w:date="2018-09-14T06:16:00Z">
        <w:r w:rsidR="009F214C">
          <w:rPr>
            <w:rFonts w:ascii="Calibri" w:hAnsi="Calibri" w:cs="Calibri"/>
            <w:lang w:val="en-US"/>
          </w:rPr>
          <w:t xml:space="preserve"> part,</w:t>
        </w:r>
      </w:ins>
      <w:r w:rsidRPr="00546EFE">
        <w:rPr>
          <w:rFonts w:ascii="Calibri" w:hAnsi="Calibri" w:cs="Calibri"/>
          <w:lang w:val="en-US"/>
        </w:rPr>
        <w:t xml:space="preserve"> would write biographic</w:t>
      </w:r>
      <w:ins w:id="333" w:author="Ettore Rizza" w:date="2018-09-14T07:22:00Z">
        <w:r w:rsidR="000869FD">
          <w:rPr>
            <w:rFonts w:ascii="Calibri" w:hAnsi="Calibri" w:cs="Calibri"/>
            <w:lang w:val="en-US"/>
          </w:rPr>
          <w:t xml:space="preserve">al </w:t>
        </w:r>
      </w:ins>
      <w:del w:id="334" w:author="Ettore Rizza" w:date="2018-09-14T07:22:00Z">
        <w:r w:rsidRPr="00546EFE" w:rsidDel="000869FD">
          <w:rPr>
            <w:rFonts w:ascii="Calibri" w:hAnsi="Calibri" w:cs="Calibri"/>
            <w:lang w:val="en-US"/>
          </w:rPr>
          <w:delText xml:space="preserve"> </w:delText>
        </w:r>
      </w:del>
      <w:r w:rsidRPr="00546EFE">
        <w:rPr>
          <w:rFonts w:ascii="Calibri" w:hAnsi="Calibri" w:cs="Calibri"/>
          <w:lang w:val="en-US"/>
        </w:rPr>
        <w:t xml:space="preserve">texts based on information extracted from the Linked Open Data cloud. It will proceed like a historian who collects pieces of information from various sources, </w:t>
      </w:r>
      <w:del w:id="335" w:author="Ettore Rizza" w:date="2018-09-14T08:14:00Z">
        <w:r w:rsidRPr="00546EFE" w:rsidDel="00F95BAF">
          <w:rPr>
            <w:rFonts w:ascii="Calibri" w:hAnsi="Calibri" w:cs="Calibri"/>
            <w:lang w:val="en-US"/>
          </w:rPr>
          <w:delText>in order to</w:delText>
        </w:r>
      </w:del>
      <w:ins w:id="336" w:author="Ettore Rizza" w:date="2018-09-14T08:14:00Z">
        <w:r w:rsidR="00F95BAF" w:rsidRPr="00546EFE">
          <w:rPr>
            <w:rFonts w:ascii="Calibri" w:hAnsi="Calibri" w:cs="Calibri"/>
            <w:lang w:val="en-US"/>
          </w:rPr>
          <w:t>to</w:t>
        </w:r>
      </w:ins>
      <w:r w:rsidRPr="00546EFE">
        <w:rPr>
          <w:rFonts w:ascii="Calibri" w:hAnsi="Calibri" w:cs="Calibri"/>
          <w:lang w:val="en-US"/>
        </w:rPr>
        <w:t xml:space="preserve"> gradually be able to </w:t>
      </w:r>
      <w:del w:id="337" w:author="Ettore Rizza" w:date="2018-09-14T08:14:00Z">
        <w:r w:rsidRPr="00546EFE" w:rsidDel="00F95BAF">
          <w:rPr>
            <w:rFonts w:ascii="Calibri" w:hAnsi="Calibri" w:cs="Calibri"/>
            <w:lang w:val="en-US"/>
          </w:rPr>
          <w:delText>write the portrait of</w:delText>
        </w:r>
      </w:del>
      <w:ins w:id="338" w:author="Ettore Rizza" w:date="2018-09-14T08:14:00Z">
        <w:r w:rsidR="00F95BAF">
          <w:rPr>
            <w:rFonts w:ascii="Calibri" w:hAnsi="Calibri" w:cs="Calibri"/>
            <w:lang w:val="en-US"/>
          </w:rPr>
          <w:t>describe</w:t>
        </w:r>
      </w:ins>
      <w:r w:rsidRPr="00546EFE">
        <w:rPr>
          <w:rFonts w:ascii="Calibri" w:hAnsi="Calibri" w:cs="Calibri"/>
          <w:lang w:val="en-US"/>
        </w:rPr>
        <w:t xml:space="preserve"> </w:t>
      </w:r>
      <w:del w:id="339" w:author="Ettore Rizza" w:date="2018-09-14T08:49:00Z">
        <w:r w:rsidRPr="00546EFE" w:rsidDel="001A5F60">
          <w:rPr>
            <w:rFonts w:ascii="Calibri" w:hAnsi="Calibri" w:cs="Calibri"/>
            <w:lang w:val="en-US"/>
          </w:rPr>
          <w:delText>an individual</w:delText>
        </w:r>
      </w:del>
      <w:ins w:id="340" w:author="Ettore Rizza" w:date="2018-09-14T08:49:00Z">
        <w:r w:rsidR="001A5F60">
          <w:rPr>
            <w:rFonts w:ascii="Calibri" w:hAnsi="Calibri" w:cs="Calibri"/>
            <w:lang w:val="en-US"/>
          </w:rPr>
          <w:t>a personality</w:t>
        </w:r>
      </w:ins>
      <w:r w:rsidRPr="00546EFE">
        <w:rPr>
          <w:rFonts w:ascii="Calibri" w:hAnsi="Calibri" w:cs="Calibri"/>
          <w:lang w:val="en-US"/>
        </w:rPr>
        <w:t xml:space="preserve">. </w:t>
      </w:r>
      <w:del w:id="341" w:author="Ettore Rizza" w:date="2018-09-14T08:15:00Z">
        <w:r w:rsidRPr="00546EFE" w:rsidDel="00F95BAF">
          <w:rPr>
            <w:rFonts w:ascii="Calibri" w:hAnsi="Calibri" w:cs="Calibri"/>
            <w:lang w:val="en-US"/>
          </w:rPr>
          <w:delText>The only difference is that</w:delText>
        </w:r>
      </w:del>
      <w:ins w:id="342" w:author="Ettore Rizza" w:date="2018-09-14T08:15:00Z">
        <w:r w:rsidR="00F95BAF">
          <w:rPr>
            <w:rFonts w:ascii="Calibri" w:hAnsi="Calibri" w:cs="Calibri"/>
            <w:lang w:val="en-US"/>
          </w:rPr>
          <w:t>But</w:t>
        </w:r>
      </w:ins>
      <w:r w:rsidRPr="00546EFE">
        <w:rPr>
          <w:rFonts w:ascii="Calibri" w:hAnsi="Calibri" w:cs="Calibri"/>
          <w:lang w:val="en-US"/>
        </w:rPr>
        <w:t xml:space="preserve"> instead of </w:t>
      </w:r>
      <w:del w:id="343" w:author="Ettore Rizza" w:date="2018-09-14T06:20:00Z">
        <w:r w:rsidRPr="00546EFE" w:rsidDel="00361395">
          <w:rPr>
            <w:rFonts w:ascii="Calibri" w:hAnsi="Calibri" w:cs="Calibri"/>
            <w:lang w:val="en-US"/>
          </w:rPr>
          <w:delText>skimming several resources</w:delText>
        </w:r>
      </w:del>
      <w:ins w:id="344" w:author="Ettore Rizza" w:date="2018-09-14T06:20:00Z">
        <w:r w:rsidR="00361395">
          <w:rPr>
            <w:rFonts w:ascii="Calibri" w:hAnsi="Calibri" w:cs="Calibri"/>
            <w:lang w:val="en-US"/>
          </w:rPr>
          <w:t>reading archives or books</w:t>
        </w:r>
      </w:ins>
      <w:r w:rsidRPr="00546EFE">
        <w:rPr>
          <w:rFonts w:ascii="Calibri" w:hAnsi="Calibri" w:cs="Calibri"/>
          <w:lang w:val="en-US"/>
        </w:rPr>
        <w:t xml:space="preserve">, Alex would perform queries on the web and then interpret the results, </w:t>
      </w:r>
      <w:del w:id="345" w:author="Ettore Rizza" w:date="2018-09-14T08:50:00Z">
        <w:r w:rsidRPr="00546EFE" w:rsidDel="001A5F60">
          <w:rPr>
            <w:rFonts w:ascii="Calibri" w:hAnsi="Calibri" w:cs="Calibri"/>
            <w:lang w:val="en-US"/>
          </w:rPr>
          <w:delText>as long as</w:delText>
        </w:r>
      </w:del>
      <w:ins w:id="346" w:author="Ettore Rizza" w:date="2018-09-14T08:50:00Z">
        <w:r w:rsidR="001A5F60">
          <w:rPr>
            <w:rFonts w:ascii="Calibri" w:hAnsi="Calibri" w:cs="Calibri"/>
            <w:lang w:val="en-US"/>
          </w:rPr>
          <w:t>at least if</w:t>
        </w:r>
      </w:ins>
      <w:r w:rsidRPr="00546EFE">
        <w:rPr>
          <w:rFonts w:ascii="Calibri" w:hAnsi="Calibri" w:cs="Calibri"/>
          <w:lang w:val="en-US"/>
        </w:rPr>
        <w:t xml:space="preserve"> </w:t>
      </w:r>
      <w:del w:id="347" w:author="Ettore Rizza" w:date="2018-09-14T06:20:00Z">
        <w:r w:rsidRPr="00546EFE" w:rsidDel="00361395">
          <w:rPr>
            <w:rFonts w:ascii="Calibri" w:hAnsi="Calibri" w:cs="Calibri"/>
            <w:lang w:val="en-US"/>
          </w:rPr>
          <w:delText xml:space="preserve">they </w:delText>
        </w:r>
      </w:del>
      <w:ins w:id="348" w:author="Ettore Rizza" w:date="2018-09-14T06:20:00Z">
        <w:r w:rsidR="00361395" w:rsidRPr="00546EFE">
          <w:rPr>
            <w:rFonts w:ascii="Calibri" w:hAnsi="Calibri" w:cs="Calibri"/>
            <w:lang w:val="en-US"/>
          </w:rPr>
          <w:t>the</w:t>
        </w:r>
        <w:r w:rsidR="00361395">
          <w:rPr>
            <w:rFonts w:ascii="Calibri" w:hAnsi="Calibri" w:cs="Calibri"/>
            <w:lang w:val="en-US"/>
          </w:rPr>
          <w:t>se results</w:t>
        </w:r>
        <w:r w:rsidR="00361395" w:rsidRPr="00546EFE">
          <w:rPr>
            <w:rFonts w:ascii="Calibri" w:hAnsi="Calibri" w:cs="Calibri"/>
            <w:lang w:val="en-US"/>
          </w:rPr>
          <w:t xml:space="preserve"> </w:t>
        </w:r>
      </w:ins>
      <w:r w:rsidRPr="00546EFE">
        <w:rPr>
          <w:rFonts w:ascii="Calibri" w:hAnsi="Calibri" w:cs="Calibri"/>
          <w:lang w:val="en-US"/>
        </w:rPr>
        <w:t xml:space="preserve">are in a </w:t>
      </w:r>
      <w:del w:id="349" w:author="Ettore Rizza" w:date="2018-09-14T06:20:00Z">
        <w:r w:rsidRPr="00546EFE" w:rsidDel="00361395">
          <w:rPr>
            <w:rFonts w:ascii="Calibri" w:hAnsi="Calibri" w:cs="Calibri"/>
            <w:lang w:val="en-US"/>
          </w:rPr>
          <w:delText xml:space="preserve">structured </w:delText>
        </w:r>
      </w:del>
      <w:ins w:id="350" w:author="Ettore Rizza" w:date="2018-09-14T06:20:00Z">
        <w:r w:rsidR="00361395">
          <w:rPr>
            <w:rFonts w:ascii="Calibri" w:hAnsi="Calibri" w:cs="Calibri"/>
            <w:lang w:val="en-US"/>
          </w:rPr>
          <w:t>machine</w:t>
        </w:r>
      </w:ins>
      <w:ins w:id="351" w:author="Ettore Rizza" w:date="2018-09-14T07:23:00Z">
        <w:r w:rsidR="000869FD">
          <w:rPr>
            <w:rFonts w:ascii="Calibri" w:hAnsi="Calibri" w:cs="Calibri"/>
            <w:lang w:val="en-US"/>
          </w:rPr>
          <w:t>-</w:t>
        </w:r>
      </w:ins>
      <w:ins w:id="352" w:author="Ettore Rizza" w:date="2018-09-14T06:20:00Z">
        <w:r w:rsidR="00361395">
          <w:rPr>
            <w:rFonts w:ascii="Calibri" w:hAnsi="Calibri" w:cs="Calibri"/>
            <w:lang w:val="en-US"/>
          </w:rPr>
          <w:t>readable</w:t>
        </w:r>
        <w:r w:rsidR="00361395" w:rsidRPr="00546EFE">
          <w:rPr>
            <w:rFonts w:ascii="Calibri" w:hAnsi="Calibri" w:cs="Calibri"/>
            <w:lang w:val="en-US"/>
          </w:rPr>
          <w:t xml:space="preserve"> </w:t>
        </w:r>
      </w:ins>
      <w:r w:rsidRPr="00546EFE">
        <w:rPr>
          <w:rFonts w:ascii="Calibri" w:hAnsi="Calibri" w:cs="Calibri"/>
          <w:lang w:val="en-US"/>
        </w:rPr>
        <w:t>format</w:t>
      </w:r>
      <w:del w:id="353" w:author="Ettore Rizza" w:date="2018-09-14T08:15:00Z">
        <w:r w:rsidRPr="00546EFE" w:rsidDel="00F95BAF">
          <w:rPr>
            <w:rFonts w:ascii="Calibri" w:hAnsi="Calibri" w:cs="Calibri"/>
            <w:lang w:val="en-US"/>
          </w:rPr>
          <w:delText>,</w:delText>
        </w:r>
      </w:del>
      <w:r w:rsidRPr="00546EFE">
        <w:rPr>
          <w:rFonts w:ascii="Calibri" w:hAnsi="Calibri" w:cs="Calibri"/>
          <w:lang w:val="en-US"/>
        </w:rPr>
        <w:t xml:space="preserve"> such as XML</w:t>
      </w:r>
      <w:del w:id="354" w:author="Ettore Rizza" w:date="2018-09-14T06:17:00Z">
        <w:r w:rsidRPr="00546EFE" w:rsidDel="009F214C">
          <w:rPr>
            <w:rFonts w:ascii="Calibri" w:hAnsi="Calibri" w:cs="Calibri"/>
            <w:lang w:val="en-US"/>
          </w:rPr>
          <w:delText xml:space="preserve"> or</w:delText>
        </w:r>
      </w:del>
      <w:ins w:id="355" w:author="Ettore Rizza" w:date="2018-09-14T06:17:00Z">
        <w:r w:rsidR="009F214C">
          <w:rPr>
            <w:rFonts w:ascii="Calibri" w:hAnsi="Calibri" w:cs="Calibri"/>
            <w:lang w:val="en-US"/>
          </w:rPr>
          <w:t>,</w:t>
        </w:r>
      </w:ins>
      <w:r w:rsidRPr="00546EFE">
        <w:rPr>
          <w:rFonts w:ascii="Calibri" w:hAnsi="Calibri" w:cs="Calibri"/>
          <w:lang w:val="en-US"/>
        </w:rPr>
        <w:t xml:space="preserve"> JSON</w:t>
      </w:r>
      <w:ins w:id="356" w:author="Ettore Rizza" w:date="2018-09-14T06:17:00Z">
        <w:r w:rsidR="009F214C">
          <w:rPr>
            <w:rFonts w:ascii="Calibri" w:hAnsi="Calibri" w:cs="Calibri"/>
            <w:lang w:val="en-US"/>
          </w:rPr>
          <w:t xml:space="preserve">, </w:t>
        </w:r>
      </w:ins>
      <w:ins w:id="357" w:author="Ettore Rizza" w:date="2018-09-14T07:23:00Z">
        <w:r w:rsidR="000869FD">
          <w:rPr>
            <w:rFonts w:ascii="Calibri" w:hAnsi="Calibri" w:cs="Calibri"/>
            <w:lang w:val="en-US"/>
          </w:rPr>
          <w:t xml:space="preserve">an </w:t>
        </w:r>
      </w:ins>
      <w:ins w:id="358" w:author="Ettore Rizza" w:date="2018-09-14T06:17:00Z">
        <w:r w:rsidR="009F214C">
          <w:rPr>
            <w:rFonts w:ascii="Calibri" w:hAnsi="Calibri" w:cs="Calibri"/>
            <w:lang w:val="en-US"/>
          </w:rPr>
          <w:t>RDF serialization and so on</w:t>
        </w:r>
      </w:ins>
      <w:r w:rsidRPr="00546EFE">
        <w:rPr>
          <w:rFonts w:ascii="Calibri" w:hAnsi="Calibri" w:cs="Calibri"/>
          <w:lang w:val="en-US"/>
        </w:rPr>
        <w:t xml:space="preserve">. </w:t>
      </w:r>
      <w:del w:id="359" w:author="Ettore Rizza" w:date="2018-09-14T08:50:00Z">
        <w:r w:rsidRPr="00546EFE" w:rsidDel="001A5F60">
          <w:rPr>
            <w:rFonts w:ascii="Calibri" w:hAnsi="Calibri" w:cs="Calibri"/>
            <w:lang w:val="en-US"/>
          </w:rPr>
          <w:delText xml:space="preserve">Indeed, </w:delText>
        </w:r>
        <w:r w:rsidRPr="00546EFE" w:rsidDel="001A5F60">
          <w:rPr>
            <w:rFonts w:ascii="Calibri" w:hAnsi="Calibri" w:cs="Calibri"/>
            <w:kern w:val="1"/>
            <w:lang w:val="en-US"/>
          </w:rPr>
          <w:delText>like all robots,</w:delText>
        </w:r>
      </w:del>
      <w:ins w:id="360" w:author="Ettore Rizza" w:date="2018-09-14T08:50:00Z">
        <w:r w:rsidR="001A5F60">
          <w:rPr>
            <w:rFonts w:ascii="Calibri" w:hAnsi="Calibri" w:cs="Calibri"/>
            <w:lang w:val="en-US"/>
          </w:rPr>
          <w:t>Even if</w:t>
        </w:r>
      </w:ins>
      <w:r w:rsidRPr="00546EFE">
        <w:rPr>
          <w:rFonts w:ascii="Calibri" w:hAnsi="Calibri" w:cs="Calibri"/>
          <w:kern w:val="1"/>
          <w:lang w:val="en-US"/>
        </w:rPr>
        <w:t xml:space="preserve"> </w:t>
      </w:r>
      <w:del w:id="361" w:author="Ettore Rizza" w:date="2018-09-14T06:17:00Z">
        <w:r w:rsidRPr="00546EFE" w:rsidDel="009F214C">
          <w:rPr>
            <w:rFonts w:ascii="Calibri" w:hAnsi="Calibri" w:cs="Calibri"/>
            <w:kern w:val="1"/>
            <w:lang w:val="en-US"/>
          </w:rPr>
          <w:delText xml:space="preserve">he </w:delText>
        </w:r>
      </w:del>
      <w:ins w:id="362" w:author="Ettore Rizza" w:date="2018-09-14T06:17:00Z">
        <w:r w:rsidR="009F214C">
          <w:rPr>
            <w:rFonts w:ascii="Calibri" w:hAnsi="Calibri" w:cs="Calibri"/>
            <w:kern w:val="1"/>
            <w:lang w:val="en-US"/>
          </w:rPr>
          <w:t>it</w:t>
        </w:r>
        <w:r w:rsidR="009F214C" w:rsidRPr="00546EFE">
          <w:rPr>
            <w:rFonts w:ascii="Calibri" w:hAnsi="Calibri" w:cs="Calibri"/>
            <w:kern w:val="1"/>
            <w:lang w:val="en-US"/>
          </w:rPr>
          <w:t xml:space="preserve"> </w:t>
        </w:r>
      </w:ins>
      <w:r w:rsidRPr="00546EFE">
        <w:rPr>
          <w:rFonts w:ascii="Calibri" w:hAnsi="Calibri" w:cs="Calibri"/>
          <w:kern w:val="1"/>
          <w:lang w:val="en-US"/>
        </w:rPr>
        <w:t>does not understand natural language</w:t>
      </w:r>
      <w:del w:id="363" w:author="Ettore Rizza" w:date="2018-09-14T08:50:00Z">
        <w:r w:rsidRPr="00546EFE" w:rsidDel="001A5F60">
          <w:rPr>
            <w:rFonts w:ascii="Calibri" w:hAnsi="Calibri" w:cs="Calibri"/>
            <w:kern w:val="1"/>
            <w:lang w:val="en-US"/>
          </w:rPr>
          <w:delText>. However,</w:delText>
        </w:r>
      </w:del>
      <w:ins w:id="364" w:author="Ettore Rizza" w:date="2018-09-14T08:50:00Z">
        <w:r w:rsidR="001A5F60">
          <w:rPr>
            <w:rFonts w:ascii="Calibri" w:hAnsi="Calibri" w:cs="Calibri"/>
            <w:kern w:val="1"/>
            <w:lang w:val="en-US"/>
          </w:rPr>
          <w:t>,</w:t>
        </w:r>
      </w:ins>
      <w:r w:rsidRPr="00546EFE">
        <w:rPr>
          <w:rFonts w:ascii="Calibri" w:hAnsi="Calibri" w:cs="Calibri"/>
          <w:kern w:val="1"/>
          <w:lang w:val="en-US"/>
        </w:rPr>
        <w:t xml:space="preserve"> it is able to write basic sentences</w:t>
      </w:r>
      <w:del w:id="365" w:author="Ettore Rizza" w:date="2018-09-14T06:17:00Z">
        <w:r w:rsidRPr="00546EFE" w:rsidDel="009F214C">
          <w:rPr>
            <w:rFonts w:ascii="Calibri" w:hAnsi="Calibri" w:cs="Calibri"/>
            <w:kern w:val="1"/>
            <w:lang w:val="en-US"/>
          </w:rPr>
          <w:delText xml:space="preserve"> based on structured data like RDF triples</w:delText>
        </w:r>
      </w:del>
      <w:ins w:id="366" w:author="Ettore Rizza" w:date="2018-09-14T06:18:00Z">
        <w:r w:rsidR="009F214C">
          <w:rPr>
            <w:rFonts w:ascii="Calibri" w:hAnsi="Calibri" w:cs="Calibri"/>
            <w:kern w:val="1"/>
            <w:lang w:val="en-US"/>
          </w:rPr>
          <w:t xml:space="preserve">, </w:t>
        </w:r>
      </w:ins>
      <w:del w:id="367" w:author="Ettore Rizza" w:date="2018-09-14T06:18:00Z">
        <w:r w:rsidRPr="00546EFE" w:rsidDel="009F214C">
          <w:rPr>
            <w:rFonts w:ascii="Calibri" w:hAnsi="Calibri" w:cs="Calibri"/>
            <w:kern w:val="1"/>
            <w:lang w:val="en-US"/>
          </w:rPr>
          <w:delText xml:space="preserve">. It means therefore that Alex is able to write, </w:delText>
        </w:r>
      </w:del>
      <w:r w:rsidRPr="00546EFE">
        <w:rPr>
          <w:rFonts w:ascii="Calibri" w:hAnsi="Calibri" w:cs="Calibri"/>
          <w:kern w:val="1"/>
          <w:lang w:val="en-US"/>
        </w:rPr>
        <w:t>for example</w:t>
      </w:r>
      <w:del w:id="368" w:author="Ettore Rizza" w:date="2018-09-14T06:18:00Z">
        <w:r w:rsidRPr="00546EFE" w:rsidDel="009F214C">
          <w:rPr>
            <w:rFonts w:ascii="Calibri" w:hAnsi="Calibri" w:cs="Calibri"/>
            <w:kern w:val="1"/>
            <w:lang w:val="en-US"/>
          </w:rPr>
          <w:delText>,</w:delText>
        </w:r>
      </w:del>
      <w:r w:rsidRPr="00546EFE">
        <w:rPr>
          <w:rFonts w:ascii="Calibri" w:hAnsi="Calibri" w:cs="Calibri"/>
          <w:kern w:val="1"/>
          <w:lang w:val="en-US"/>
        </w:rPr>
        <w:t xml:space="preserve"> that someone was born that year, in that location, and practiced this or that </w:t>
      </w:r>
      <w:del w:id="369" w:author="Ettore Rizza" w:date="2018-09-14T06:18:00Z">
        <w:r w:rsidRPr="00546EFE" w:rsidDel="009F214C">
          <w:rPr>
            <w:rFonts w:ascii="Calibri" w:hAnsi="Calibri" w:cs="Calibri"/>
            <w:kern w:val="1"/>
            <w:lang w:val="en-US"/>
          </w:rPr>
          <w:delText>job</w:delText>
        </w:r>
      </w:del>
      <w:ins w:id="370" w:author="Ettore Rizza" w:date="2018-09-14T06:18:00Z">
        <w:r w:rsidR="009F214C">
          <w:rPr>
            <w:rFonts w:ascii="Calibri" w:hAnsi="Calibri" w:cs="Calibri"/>
            <w:kern w:val="1"/>
            <w:lang w:val="en-US"/>
          </w:rPr>
          <w:t>activity</w:t>
        </w:r>
      </w:ins>
      <w:r w:rsidRPr="00546EFE">
        <w:rPr>
          <w:rFonts w:ascii="Calibri" w:hAnsi="Calibri" w:cs="Calibri"/>
          <w:kern w:val="1"/>
          <w:lang w:val="en-US"/>
        </w:rPr>
        <w:t>.</w:t>
      </w:r>
    </w:p>
    <w:p w:rsidR="009375D1" w:rsidRPr="00546EFE" w:rsidRDefault="005446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kern w:val="1"/>
          <w:lang w:val="en-US"/>
        </w:rPr>
      </w:pPr>
      <w:del w:id="371" w:author="Ettore Rizza" w:date="2018-09-14T06:18:00Z">
        <w:r w:rsidRPr="00546EFE" w:rsidDel="009F214C">
          <w:rPr>
            <w:rFonts w:ascii="Calibri" w:hAnsi="Calibri" w:cs="Calibri"/>
            <w:kern w:val="1"/>
            <w:lang w:val="en-US"/>
          </w:rPr>
          <w:delText xml:space="preserve">His </w:delText>
        </w:r>
      </w:del>
      <w:ins w:id="372" w:author="Ettore Rizza" w:date="2018-09-14T06:21:00Z">
        <w:r w:rsidR="00361395">
          <w:rPr>
            <w:rFonts w:ascii="Calibri" w:hAnsi="Calibri" w:cs="Calibri"/>
            <w:kern w:val="1"/>
            <w:lang w:val="en-US"/>
          </w:rPr>
          <w:t xml:space="preserve">As we said, </w:t>
        </w:r>
      </w:ins>
      <w:ins w:id="373" w:author="Ettore Rizza" w:date="2018-09-14T06:22:00Z">
        <w:r w:rsidR="00361395">
          <w:rPr>
            <w:rFonts w:ascii="Calibri" w:hAnsi="Calibri" w:cs="Calibri"/>
            <w:kern w:val="1"/>
            <w:lang w:val="en-US"/>
          </w:rPr>
          <w:t>Alex’s</w:t>
        </w:r>
      </w:ins>
      <w:ins w:id="374" w:author="Ettore Rizza" w:date="2018-09-14T08:51:00Z">
        <w:r w:rsidR="00F3741C">
          <w:rPr>
            <w:rFonts w:ascii="Calibri" w:hAnsi="Calibri" w:cs="Calibri"/>
            <w:kern w:val="1"/>
            <w:lang w:val="en-US"/>
          </w:rPr>
          <w:t xml:space="preserve"> first</w:t>
        </w:r>
      </w:ins>
      <w:ins w:id="375" w:author="Ettore Rizza" w:date="2018-09-14T06:22:00Z">
        <w:r w:rsidR="00361395">
          <w:rPr>
            <w:rFonts w:ascii="Calibri" w:hAnsi="Calibri" w:cs="Calibri"/>
            <w:kern w:val="1"/>
            <w:lang w:val="en-US"/>
          </w:rPr>
          <w:t xml:space="preserve"> mission</w:t>
        </w:r>
      </w:ins>
      <w:del w:id="376" w:author="Ettore Rizza" w:date="2018-09-14T06:21:00Z">
        <w:r w:rsidRPr="00546EFE" w:rsidDel="00361395">
          <w:rPr>
            <w:rFonts w:ascii="Calibri" w:hAnsi="Calibri" w:cs="Calibri"/>
            <w:kern w:val="1"/>
            <w:lang w:val="en-US"/>
          </w:rPr>
          <w:delText>personal skills having been reviewed, Alex is now ready to begin his dive into the Linked Open Data cloud. His</w:delText>
        </w:r>
      </w:del>
      <w:r w:rsidRPr="00546EFE">
        <w:rPr>
          <w:rFonts w:ascii="Calibri" w:hAnsi="Calibri" w:cs="Calibri"/>
          <w:kern w:val="1"/>
          <w:lang w:val="en-US"/>
        </w:rPr>
        <w:t xml:space="preserve"> </w:t>
      </w:r>
      <w:ins w:id="377" w:author="Ettore Rizza" w:date="2018-09-14T08:15:00Z">
        <w:r w:rsidR="00F95BAF">
          <w:rPr>
            <w:rFonts w:ascii="Calibri" w:hAnsi="Calibri" w:cs="Calibri"/>
            <w:kern w:val="1"/>
            <w:lang w:val="en-US"/>
          </w:rPr>
          <w:t xml:space="preserve">in this experiment </w:t>
        </w:r>
      </w:ins>
      <w:del w:id="378" w:author="Ettore Rizza" w:date="2018-09-14T06:22:00Z">
        <w:r w:rsidRPr="00546EFE" w:rsidDel="00361395">
          <w:rPr>
            <w:rFonts w:ascii="Calibri" w:hAnsi="Calibri" w:cs="Calibri"/>
            <w:kern w:val="1"/>
            <w:lang w:val="en-US"/>
          </w:rPr>
          <w:delText xml:space="preserve">mission </w:delText>
        </w:r>
      </w:del>
      <w:r w:rsidRPr="00546EFE">
        <w:rPr>
          <w:rFonts w:ascii="Calibri" w:hAnsi="Calibri" w:cs="Calibri"/>
          <w:kern w:val="1"/>
          <w:lang w:val="en-US"/>
        </w:rPr>
        <w:t>is to collect as m</w:t>
      </w:r>
      <w:ins w:id="379" w:author="Ettore Rizza" w:date="2018-09-14T07:23:00Z">
        <w:r w:rsidR="000869FD">
          <w:rPr>
            <w:rFonts w:ascii="Calibri" w:hAnsi="Calibri" w:cs="Calibri"/>
            <w:kern w:val="1"/>
            <w:lang w:val="en-US"/>
          </w:rPr>
          <w:t>any</w:t>
        </w:r>
      </w:ins>
      <w:del w:id="380" w:author="Ettore Rizza" w:date="2018-09-14T07:23:00Z">
        <w:r w:rsidRPr="00546EFE" w:rsidDel="000869FD">
          <w:rPr>
            <w:rFonts w:ascii="Calibri" w:hAnsi="Calibri" w:cs="Calibri"/>
            <w:kern w:val="1"/>
            <w:lang w:val="en-US"/>
          </w:rPr>
          <w:delText>uch</w:delText>
        </w:r>
      </w:del>
      <w:r w:rsidRPr="00546EFE">
        <w:rPr>
          <w:rFonts w:ascii="Calibri" w:hAnsi="Calibri" w:cs="Calibri"/>
          <w:kern w:val="1"/>
          <w:lang w:val="en-US"/>
        </w:rPr>
        <w:t xml:space="preserve"> triples as possible about </w:t>
      </w:r>
      <w:del w:id="381" w:author="Ettore Rizza" w:date="2018-09-14T06:21:00Z">
        <w:r w:rsidRPr="00546EFE" w:rsidDel="00361395">
          <w:rPr>
            <w:rFonts w:ascii="Calibri" w:hAnsi="Calibri" w:cs="Calibri"/>
            <w:kern w:val="1"/>
            <w:lang w:val="en-US"/>
          </w:rPr>
          <w:delText xml:space="preserve">our man, </w:delText>
        </w:r>
      </w:del>
      <w:r w:rsidRPr="00546EFE">
        <w:rPr>
          <w:rFonts w:ascii="Calibri" w:hAnsi="Calibri" w:cs="Calibri"/>
          <w:kern w:val="1"/>
          <w:lang w:val="en-US"/>
        </w:rPr>
        <w:t xml:space="preserve">Henry Carton de Wiart. Its starting point will be </w:t>
      </w:r>
      <w:ins w:id="382" w:author="Ettore Rizza" w:date="2018-09-14T06:22:00Z">
        <w:r w:rsidR="00361395">
          <w:rPr>
            <w:rFonts w:ascii="Calibri" w:hAnsi="Calibri" w:cs="Calibri"/>
            <w:kern w:val="1"/>
            <w:lang w:val="en-US"/>
          </w:rPr>
          <w:t xml:space="preserve">for example </w:t>
        </w:r>
      </w:ins>
      <w:proofErr w:type="spellStart"/>
      <w:r w:rsidRPr="00546EFE">
        <w:rPr>
          <w:rFonts w:ascii="Calibri" w:hAnsi="Calibri" w:cs="Calibri"/>
          <w:kern w:val="1"/>
          <w:lang w:val="en-US"/>
        </w:rPr>
        <w:t>DBpedia</w:t>
      </w:r>
      <w:proofErr w:type="spellEnd"/>
      <w:ins w:id="383" w:author="Ettore Rizza" w:date="2018-09-14T06:22:00Z">
        <w:r w:rsidR="00361395">
          <w:rPr>
            <w:rFonts w:ascii="Calibri" w:hAnsi="Calibri" w:cs="Calibri"/>
            <w:kern w:val="1"/>
            <w:lang w:val="en-US"/>
          </w:rPr>
          <w:t xml:space="preserve">, </w:t>
        </w:r>
      </w:ins>
      <w:del w:id="384" w:author="Ettore Rizza" w:date="2018-09-14T06:22:00Z">
        <w:r w:rsidRPr="00546EFE" w:rsidDel="00361395">
          <w:rPr>
            <w:rFonts w:ascii="Calibri" w:hAnsi="Calibri" w:cs="Calibri"/>
            <w:kern w:val="1"/>
            <w:lang w:val="en-US"/>
          </w:rPr>
          <w:delText xml:space="preserve">. Indeed, this knowledge base is </w:delText>
        </w:r>
      </w:del>
      <w:r w:rsidRPr="00546EFE">
        <w:rPr>
          <w:rFonts w:ascii="Calibri" w:hAnsi="Calibri" w:cs="Calibri"/>
          <w:kern w:val="1"/>
          <w:lang w:val="en-US"/>
        </w:rPr>
        <w:t xml:space="preserve">often considered as the </w:t>
      </w:r>
      <w:del w:id="385" w:author="Ettore Rizza" w:date="2018-09-14T08:51:00Z">
        <w:r w:rsidRPr="00546EFE" w:rsidDel="00F3741C">
          <w:rPr>
            <w:rFonts w:ascii="Calibri" w:hAnsi="Calibri" w:cs="Calibri"/>
            <w:kern w:val="1"/>
            <w:lang w:val="en-US"/>
          </w:rPr>
          <w:delText xml:space="preserve">focal </w:delText>
        </w:r>
      </w:del>
      <w:ins w:id="386" w:author="Ettore Rizza" w:date="2018-09-14T08:51:00Z">
        <w:r w:rsidR="00F3741C">
          <w:rPr>
            <w:rFonts w:ascii="Calibri" w:hAnsi="Calibri" w:cs="Calibri"/>
            <w:kern w:val="1"/>
            <w:lang w:val="en-US"/>
          </w:rPr>
          <w:t>central</w:t>
        </w:r>
        <w:r w:rsidR="00F3741C" w:rsidRPr="00546EFE">
          <w:rPr>
            <w:rFonts w:ascii="Calibri" w:hAnsi="Calibri" w:cs="Calibri"/>
            <w:kern w:val="1"/>
            <w:lang w:val="en-US"/>
          </w:rPr>
          <w:t xml:space="preserve"> </w:t>
        </w:r>
      </w:ins>
      <w:r w:rsidRPr="00546EFE">
        <w:rPr>
          <w:rFonts w:ascii="Calibri" w:hAnsi="Calibri" w:cs="Calibri"/>
          <w:kern w:val="1"/>
          <w:lang w:val="en-US"/>
        </w:rPr>
        <w:t xml:space="preserve">point of the Linked Open Data cloud, </w:t>
      </w:r>
      <w:del w:id="387" w:author="Ettore Rizza" w:date="2018-09-14T08:52:00Z">
        <w:r w:rsidRPr="00546EFE" w:rsidDel="00F3741C">
          <w:rPr>
            <w:rFonts w:ascii="Calibri" w:hAnsi="Calibri" w:cs="Calibri"/>
            <w:kern w:val="1"/>
            <w:lang w:val="en-US"/>
          </w:rPr>
          <w:delText xml:space="preserve">towards which converge links from </w:delText>
        </w:r>
      </w:del>
      <w:ins w:id="388" w:author="Ettore Rizza" w:date="2018-09-14T08:52:00Z">
        <w:r w:rsidR="00F3741C">
          <w:rPr>
            <w:rFonts w:ascii="Calibri" w:hAnsi="Calibri" w:cs="Calibri"/>
            <w:kern w:val="1"/>
            <w:lang w:val="en-US"/>
          </w:rPr>
          <w:t xml:space="preserve">since </w:t>
        </w:r>
      </w:ins>
      <w:r w:rsidRPr="00546EFE">
        <w:rPr>
          <w:rFonts w:ascii="Calibri" w:hAnsi="Calibri" w:cs="Calibri"/>
          <w:kern w:val="1"/>
          <w:lang w:val="en-US"/>
        </w:rPr>
        <w:t xml:space="preserve">many </w:t>
      </w:r>
      <w:del w:id="389" w:author="Ettore Rizza" w:date="2018-09-14T08:52:00Z">
        <w:r w:rsidRPr="00546EFE" w:rsidDel="00F3741C">
          <w:rPr>
            <w:rFonts w:ascii="Calibri" w:hAnsi="Calibri" w:cs="Calibri"/>
            <w:kern w:val="1"/>
            <w:lang w:val="en-US"/>
          </w:rPr>
          <w:delText>databases</w:delText>
        </w:r>
      </w:del>
      <w:ins w:id="390" w:author="Ettore Rizza" w:date="2018-09-14T08:52:00Z">
        <w:r w:rsidR="00F3741C">
          <w:rPr>
            <w:rFonts w:ascii="Calibri" w:hAnsi="Calibri" w:cs="Calibri"/>
            <w:kern w:val="1"/>
            <w:lang w:val="en-US"/>
          </w:rPr>
          <w:t xml:space="preserve">datasets of the LOD cloud </w:t>
        </w:r>
      </w:ins>
      <w:ins w:id="391" w:author="Ettore Rizza" w:date="2018-09-14T08:53:00Z">
        <w:r w:rsidR="00F3741C">
          <w:rPr>
            <w:rFonts w:ascii="Calibri" w:hAnsi="Calibri" w:cs="Calibri"/>
            <w:kern w:val="1"/>
            <w:lang w:val="en-US"/>
          </w:rPr>
          <w:t xml:space="preserve">are </w:t>
        </w:r>
      </w:ins>
      <w:ins w:id="392" w:author="Ettore Rizza" w:date="2018-09-14T08:52:00Z">
        <w:r w:rsidR="00F3741C">
          <w:rPr>
            <w:rFonts w:ascii="Calibri" w:hAnsi="Calibri" w:cs="Calibri"/>
            <w:kern w:val="1"/>
            <w:lang w:val="en-US"/>
          </w:rPr>
          <w:t>linked to it</w:t>
        </w:r>
      </w:ins>
      <w:ins w:id="393" w:author="Ettore Rizza" w:date="2018-09-14T08:09:00Z">
        <w:r w:rsidR="008374DF">
          <w:rPr>
            <w:rStyle w:val="Appelnotedebasdep"/>
            <w:rFonts w:ascii="Calibri" w:hAnsi="Calibri" w:cs="Calibri"/>
            <w:kern w:val="1"/>
            <w:lang w:val="en-US"/>
          </w:rPr>
          <w:footnoteReference w:id="10"/>
        </w:r>
      </w:ins>
      <w:r w:rsidRPr="00546EFE">
        <w:rPr>
          <w:rFonts w:ascii="Calibri" w:hAnsi="Calibri" w:cs="Calibri"/>
          <w:kern w:val="1"/>
          <w:lang w:val="en-US"/>
        </w:rPr>
        <w:t>. Thus, we will ask Alex to go to the Carton de Wiart</w:t>
      </w:r>
      <w:ins w:id="411" w:author="Ettore Rizza" w:date="2018-09-14T07:26:00Z">
        <w:r w:rsidR="000869FD">
          <w:rPr>
            <w:rFonts w:ascii="Calibri" w:hAnsi="Calibri" w:cs="Calibri"/>
            <w:kern w:val="1"/>
            <w:lang w:val="en-US"/>
          </w:rPr>
          <w:t>’</w:t>
        </w:r>
      </w:ins>
      <w:del w:id="412" w:author="Ettore Rizza" w:date="2018-09-14T07:26:00Z">
        <w:r w:rsidRPr="00546EFE" w:rsidDel="000869FD">
          <w:rPr>
            <w:rFonts w:ascii="Calibri" w:hAnsi="Calibri" w:cs="Calibri"/>
            <w:kern w:val="1"/>
            <w:lang w:val="en-US"/>
          </w:rPr>
          <w:delText>'</w:delText>
        </w:r>
      </w:del>
      <w:r w:rsidRPr="00546EFE">
        <w:rPr>
          <w:rFonts w:ascii="Calibri" w:hAnsi="Calibri" w:cs="Calibri"/>
          <w:kern w:val="1"/>
          <w:lang w:val="en-US"/>
        </w:rPr>
        <w:t xml:space="preserve">s </w:t>
      </w:r>
      <w:ins w:id="413" w:author="Ettore Rizza" w:date="2018-09-14T08:16:00Z">
        <w:r w:rsidR="00F95BAF">
          <w:rPr>
            <w:rFonts w:ascii="Calibri" w:hAnsi="Calibri" w:cs="Calibri"/>
            <w:kern w:val="1"/>
            <w:lang w:val="en-US"/>
          </w:rPr>
          <w:t xml:space="preserve">English </w:t>
        </w:r>
      </w:ins>
      <w:proofErr w:type="spellStart"/>
      <w:r w:rsidRPr="00546EFE">
        <w:rPr>
          <w:rFonts w:ascii="Calibri" w:hAnsi="Calibri" w:cs="Calibri"/>
          <w:kern w:val="1"/>
          <w:lang w:val="en-US"/>
        </w:rPr>
        <w:t>DBpedia</w:t>
      </w:r>
      <w:proofErr w:type="spellEnd"/>
      <w:r w:rsidRPr="00546EFE">
        <w:rPr>
          <w:rFonts w:ascii="Calibri" w:hAnsi="Calibri" w:cs="Calibri"/>
          <w:kern w:val="1"/>
          <w:lang w:val="en-US"/>
        </w:rPr>
        <w:t xml:space="preserve"> page</w:t>
      </w:r>
      <w:ins w:id="414" w:author="Ettore Rizza" w:date="2018-09-14T08:17:00Z">
        <w:r w:rsidR="00F95BAF">
          <w:rPr>
            <w:rStyle w:val="Appelnotedebasdep"/>
            <w:rFonts w:ascii="Calibri" w:hAnsi="Calibri" w:cs="Calibri"/>
            <w:kern w:val="1"/>
            <w:lang w:val="en-US"/>
          </w:rPr>
          <w:footnoteReference w:id="11"/>
        </w:r>
      </w:ins>
      <w:r w:rsidRPr="00546EFE">
        <w:rPr>
          <w:rFonts w:ascii="Calibri" w:hAnsi="Calibri" w:cs="Calibri"/>
          <w:kern w:val="1"/>
          <w:lang w:val="en-US"/>
        </w:rPr>
        <w:t xml:space="preserve">, to collect RDF data from this page and then to follow all </w:t>
      </w:r>
      <w:ins w:id="419" w:author="Ettore Rizza" w:date="2018-09-14T06:24:00Z">
        <w:r w:rsidR="00361395">
          <w:rPr>
            <w:rFonts w:ascii="Calibri" w:hAnsi="Calibri" w:cs="Calibri"/>
            <w:kern w:val="1"/>
            <w:lang w:val="en-US"/>
          </w:rPr>
          <w:t xml:space="preserve">the </w:t>
        </w:r>
      </w:ins>
      <w:r w:rsidRPr="00546EFE">
        <w:rPr>
          <w:rFonts w:ascii="Calibri" w:hAnsi="Calibri" w:cs="Calibri"/>
          <w:kern w:val="1"/>
          <w:lang w:val="en-US"/>
        </w:rPr>
        <w:t>links to external databases</w:t>
      </w:r>
      <w:ins w:id="420" w:author="Ettore Rizza" w:date="2018-09-14T06:24:00Z">
        <w:r w:rsidR="00361395">
          <w:rPr>
            <w:rFonts w:ascii="Calibri" w:hAnsi="Calibri" w:cs="Calibri"/>
            <w:kern w:val="1"/>
            <w:lang w:val="en-US"/>
          </w:rPr>
          <w:t xml:space="preserve"> </w:t>
        </w:r>
        <w:r w:rsidR="00361395" w:rsidRPr="00361395">
          <w:rPr>
            <w:rFonts w:ascii="Calibri" w:hAnsi="Calibri" w:cs="Calibri"/>
            <w:kern w:val="1"/>
            <w:u w:val="single"/>
            <w:lang w:val="en-US"/>
            <w:rPrChange w:id="421" w:author="Ettore Rizza" w:date="2018-09-14T06:24:00Z">
              <w:rPr>
                <w:rFonts w:ascii="Calibri" w:hAnsi="Calibri" w:cs="Calibri"/>
                <w:kern w:val="1"/>
                <w:lang w:val="en-US"/>
              </w:rPr>
            </w:rPrChange>
          </w:rPr>
          <w:t>(</w:t>
        </w:r>
        <w:proofErr w:type="spellStart"/>
        <w:proofErr w:type="gramStart"/>
        <w:r w:rsidR="00361395" w:rsidRPr="00361395">
          <w:rPr>
            <w:rFonts w:ascii="Calibri" w:hAnsi="Calibri" w:cs="Calibri"/>
            <w:kern w:val="1"/>
            <w:u w:val="single"/>
            <w:lang w:val="en-US"/>
            <w:rPrChange w:id="422" w:author="Ettore Rizza" w:date="2018-09-14T06:24:00Z">
              <w:rPr>
                <w:rFonts w:ascii="Calibri" w:hAnsi="Calibri" w:cs="Calibri"/>
                <w:kern w:val="1"/>
                <w:lang w:val="en-US"/>
              </w:rPr>
            </w:rPrChange>
          </w:rPr>
          <w:t>owl:sameAs</w:t>
        </w:r>
        <w:proofErr w:type="spellEnd"/>
        <w:proofErr w:type="gramEnd"/>
        <w:r w:rsidR="00361395" w:rsidRPr="00361395">
          <w:rPr>
            <w:rFonts w:ascii="Calibri" w:hAnsi="Calibri" w:cs="Calibri"/>
            <w:kern w:val="1"/>
            <w:u w:val="single"/>
            <w:lang w:val="en-US"/>
            <w:rPrChange w:id="423" w:author="Ettore Rizza" w:date="2018-09-14T06:24:00Z">
              <w:rPr>
                <w:rFonts w:ascii="Calibri" w:hAnsi="Calibri" w:cs="Calibri"/>
                <w:kern w:val="1"/>
                <w:lang w:val="en-US"/>
              </w:rPr>
            </w:rPrChange>
          </w:rPr>
          <w:t>)</w:t>
        </w:r>
      </w:ins>
      <w:r w:rsidRPr="00361395">
        <w:rPr>
          <w:rFonts w:ascii="Calibri" w:hAnsi="Calibri" w:cs="Calibri"/>
          <w:kern w:val="1"/>
          <w:u w:val="single"/>
          <w:lang w:val="en-US"/>
          <w:rPrChange w:id="424" w:author="Ettore Rizza" w:date="2018-09-14T06:24:00Z">
            <w:rPr>
              <w:rFonts w:ascii="Calibri" w:hAnsi="Calibri" w:cs="Calibri"/>
              <w:kern w:val="1"/>
              <w:lang w:val="en-US"/>
            </w:rPr>
          </w:rPrChange>
        </w:rPr>
        <w:t>.</w:t>
      </w:r>
    </w:p>
    <w:p w:rsidR="009375D1" w:rsidRPr="00546EFE"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kern w:val="1"/>
          <w:lang w:val="en-US"/>
        </w:rPr>
      </w:pPr>
    </w:p>
    <w:p w:rsidR="009375D1" w:rsidRPr="00546EFE" w:rsidRDefault="005446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kern w:val="1"/>
          <w:lang w:val="en-US"/>
        </w:rPr>
      </w:pPr>
      <w:r w:rsidRPr="00546EFE">
        <w:rPr>
          <w:rFonts w:ascii="Calibri" w:hAnsi="Calibri" w:cs="Calibri"/>
          <w:kern w:val="1"/>
          <w:lang w:val="en-US"/>
        </w:rPr>
        <w:t>Figure</w:t>
      </w:r>
      <w:ins w:id="425" w:author="Ettore Rizza" w:date="2018-09-14T07:28:00Z">
        <w:r w:rsidR="000869FD">
          <w:rPr>
            <w:rFonts w:ascii="Calibri" w:hAnsi="Calibri" w:cs="Calibri"/>
            <w:kern w:val="1"/>
            <w:lang w:val="en-US"/>
          </w:rPr>
          <w:t> </w:t>
        </w:r>
      </w:ins>
      <w:del w:id="426" w:author="Ettore Rizza" w:date="2018-09-14T07:28:00Z">
        <w:r w:rsidRPr="00546EFE" w:rsidDel="000869FD">
          <w:rPr>
            <w:rFonts w:ascii="Calibri" w:hAnsi="Calibri" w:cs="Calibri"/>
            <w:kern w:val="1"/>
            <w:lang w:val="en-US"/>
          </w:rPr>
          <w:delText xml:space="preserve"> </w:delText>
        </w:r>
      </w:del>
      <w:r w:rsidRPr="00546EFE">
        <w:rPr>
          <w:rFonts w:ascii="Calibri" w:hAnsi="Calibri" w:cs="Calibri"/>
          <w:kern w:val="1"/>
          <w:lang w:val="en-US"/>
        </w:rPr>
        <w:t xml:space="preserve">1 shows all the links between </w:t>
      </w:r>
      <w:ins w:id="427" w:author="Ettore Rizza" w:date="2018-09-14T08:53:00Z">
        <w:r w:rsidR="00F3741C">
          <w:rPr>
            <w:rFonts w:ascii="Calibri" w:hAnsi="Calibri" w:cs="Calibri"/>
            <w:kern w:val="1"/>
            <w:lang w:val="en-US"/>
          </w:rPr>
          <w:t xml:space="preserve">the </w:t>
        </w:r>
      </w:ins>
      <w:r w:rsidRPr="00546EFE">
        <w:rPr>
          <w:rFonts w:ascii="Calibri" w:hAnsi="Calibri" w:cs="Calibri"/>
          <w:kern w:val="1"/>
          <w:lang w:val="en-US"/>
        </w:rPr>
        <w:t>knowledge bases</w:t>
      </w:r>
      <w:ins w:id="428" w:author="Ettore Rizza" w:date="2018-09-14T08:53:00Z">
        <w:r w:rsidR="00F3741C">
          <w:rPr>
            <w:rFonts w:ascii="Calibri" w:hAnsi="Calibri" w:cs="Calibri"/>
            <w:kern w:val="1"/>
            <w:lang w:val="en-US"/>
          </w:rPr>
          <w:t xml:space="preserve"> used in this experiment</w:t>
        </w:r>
      </w:ins>
      <w:r w:rsidRPr="00546EFE">
        <w:rPr>
          <w:rFonts w:ascii="Calibri" w:hAnsi="Calibri" w:cs="Calibri"/>
          <w:kern w:val="1"/>
          <w:lang w:val="en-US"/>
        </w:rPr>
        <w:t xml:space="preserve">. As aforementioned, the entry point is </w:t>
      </w:r>
      <w:proofErr w:type="spellStart"/>
      <w:r w:rsidRPr="00546EFE">
        <w:rPr>
          <w:rFonts w:ascii="Calibri" w:hAnsi="Calibri" w:cs="Calibri"/>
          <w:kern w:val="1"/>
          <w:lang w:val="en-US"/>
        </w:rPr>
        <w:t>DBpedia</w:t>
      </w:r>
      <w:proofErr w:type="spellEnd"/>
      <w:r w:rsidRPr="00546EFE">
        <w:rPr>
          <w:rFonts w:ascii="Calibri" w:hAnsi="Calibri" w:cs="Calibri"/>
          <w:kern w:val="1"/>
          <w:lang w:val="en-US"/>
        </w:rPr>
        <w:t xml:space="preserve">. All the paths explored by Alex are visible. From </w:t>
      </w:r>
      <w:proofErr w:type="spellStart"/>
      <w:r w:rsidRPr="00546EFE">
        <w:rPr>
          <w:rFonts w:ascii="Calibri" w:hAnsi="Calibri" w:cs="Calibri"/>
          <w:kern w:val="1"/>
          <w:lang w:val="en-US"/>
        </w:rPr>
        <w:t>DBpedia</w:t>
      </w:r>
      <w:proofErr w:type="spellEnd"/>
      <w:r w:rsidRPr="00546EFE">
        <w:rPr>
          <w:rFonts w:ascii="Calibri" w:hAnsi="Calibri" w:cs="Calibri"/>
          <w:kern w:val="1"/>
          <w:lang w:val="en-US"/>
        </w:rPr>
        <w:t xml:space="preserve">, Alex goes to various versions </w:t>
      </w:r>
      <w:ins w:id="429" w:author="Ettore Rizza" w:date="2018-09-14T06:25:00Z">
        <w:r w:rsidR="00361395">
          <w:rPr>
            <w:rFonts w:ascii="Calibri" w:hAnsi="Calibri" w:cs="Calibri"/>
            <w:kern w:val="1"/>
            <w:lang w:val="en-US"/>
          </w:rPr>
          <w:t xml:space="preserve">of </w:t>
        </w:r>
      </w:ins>
      <w:proofErr w:type="spellStart"/>
      <w:r w:rsidRPr="00546EFE">
        <w:rPr>
          <w:rFonts w:ascii="Calibri" w:hAnsi="Calibri" w:cs="Calibri"/>
          <w:kern w:val="1"/>
          <w:lang w:val="en-US"/>
        </w:rPr>
        <w:t>DBpedia</w:t>
      </w:r>
      <w:proofErr w:type="spellEnd"/>
      <w:r w:rsidRPr="00546EFE">
        <w:rPr>
          <w:rFonts w:ascii="Calibri" w:hAnsi="Calibri" w:cs="Calibri"/>
          <w:kern w:val="1"/>
          <w:lang w:val="en-US"/>
        </w:rPr>
        <w:t xml:space="preserve"> in other languages, then to </w:t>
      </w:r>
      <w:del w:id="430" w:author="Ettore Rizza" w:date="2018-09-13T11:12:00Z">
        <w:r w:rsidRPr="00546EFE" w:rsidDel="00223C3C">
          <w:rPr>
            <w:rFonts w:ascii="Calibri" w:hAnsi="Calibri" w:cs="Calibri"/>
            <w:kern w:val="1"/>
            <w:lang w:val="en-US"/>
          </w:rPr>
          <w:delText>Yago</w:delText>
        </w:r>
      </w:del>
      <w:ins w:id="431" w:author="Ettore Rizza" w:date="2018-09-14T08:28:00Z">
        <w:r w:rsidR="00BE1DBC">
          <w:rPr>
            <w:rFonts w:ascii="Calibri" w:hAnsi="Calibri" w:cs="Calibri"/>
            <w:kern w:val="1"/>
            <w:lang w:val="en-US"/>
          </w:rPr>
          <w:t>YAGO</w:t>
        </w:r>
      </w:ins>
      <w:r w:rsidRPr="00546EFE">
        <w:rPr>
          <w:rFonts w:ascii="Calibri" w:hAnsi="Calibri" w:cs="Calibri"/>
          <w:kern w:val="1"/>
          <w:lang w:val="en-US"/>
        </w:rPr>
        <w:t xml:space="preserve">, to Freebase (which </w:t>
      </w:r>
      <w:del w:id="432" w:author="Ettore Rizza" w:date="2018-09-14T06:25:00Z">
        <w:r w:rsidRPr="00546EFE" w:rsidDel="00361395">
          <w:rPr>
            <w:rFonts w:ascii="Calibri" w:hAnsi="Calibri" w:cs="Calibri"/>
            <w:kern w:val="1"/>
            <w:lang w:val="en-US"/>
          </w:rPr>
          <w:delText>no longer exists</w:delText>
        </w:r>
      </w:del>
      <w:ins w:id="433" w:author="Ettore Rizza" w:date="2018-09-14T06:25:00Z">
        <w:r w:rsidR="00361395">
          <w:rPr>
            <w:rFonts w:ascii="Calibri" w:hAnsi="Calibri" w:cs="Calibri"/>
            <w:kern w:val="1"/>
            <w:lang w:val="en-US"/>
          </w:rPr>
          <w:t>is discontinued</w:t>
        </w:r>
      </w:ins>
      <w:r w:rsidRPr="00546EFE">
        <w:rPr>
          <w:rFonts w:ascii="Calibri" w:hAnsi="Calibri" w:cs="Calibri"/>
          <w:kern w:val="1"/>
          <w:lang w:val="en-US"/>
        </w:rPr>
        <w:t xml:space="preserve">) and finally to </w:t>
      </w:r>
      <w:proofErr w:type="spellStart"/>
      <w:r w:rsidRPr="00546EFE">
        <w:rPr>
          <w:rFonts w:ascii="Calibri" w:hAnsi="Calibri" w:cs="Calibri"/>
          <w:kern w:val="1"/>
          <w:lang w:val="en-US"/>
        </w:rPr>
        <w:t>Wikidata</w:t>
      </w:r>
      <w:proofErr w:type="spellEnd"/>
      <w:r w:rsidRPr="00546EFE">
        <w:rPr>
          <w:rFonts w:ascii="Calibri" w:hAnsi="Calibri" w:cs="Calibri"/>
          <w:kern w:val="1"/>
          <w:lang w:val="en-US"/>
        </w:rPr>
        <w:t xml:space="preserve">. In our figure, the size of each node is proportional to the number of outgoing links to other databases. The size of </w:t>
      </w:r>
      <w:proofErr w:type="spellStart"/>
      <w:r w:rsidRPr="00546EFE">
        <w:rPr>
          <w:rFonts w:ascii="Calibri" w:hAnsi="Calibri" w:cs="Calibri"/>
          <w:kern w:val="1"/>
          <w:lang w:val="en-US"/>
        </w:rPr>
        <w:t>Wikidata</w:t>
      </w:r>
      <w:ins w:id="434" w:author="Ettore Rizza" w:date="2018-09-14T07:26:00Z">
        <w:r w:rsidR="000869FD">
          <w:rPr>
            <w:rFonts w:ascii="Calibri" w:hAnsi="Calibri" w:cs="Calibri"/>
            <w:kern w:val="1"/>
            <w:lang w:val="en-US"/>
          </w:rPr>
          <w:t>’</w:t>
        </w:r>
      </w:ins>
      <w:del w:id="435" w:author="Ettore Rizza" w:date="2018-09-14T07:26:00Z">
        <w:r w:rsidRPr="00546EFE" w:rsidDel="000869FD">
          <w:rPr>
            <w:rFonts w:ascii="Calibri" w:hAnsi="Calibri" w:cs="Calibri"/>
            <w:kern w:val="1"/>
            <w:lang w:val="en-US"/>
          </w:rPr>
          <w:delText>'</w:delText>
        </w:r>
      </w:del>
      <w:r w:rsidRPr="00546EFE">
        <w:rPr>
          <w:rFonts w:ascii="Calibri" w:hAnsi="Calibri" w:cs="Calibri"/>
          <w:kern w:val="1"/>
          <w:lang w:val="en-US"/>
        </w:rPr>
        <w:t>s</w:t>
      </w:r>
      <w:proofErr w:type="spellEnd"/>
      <w:r w:rsidRPr="00546EFE">
        <w:rPr>
          <w:rFonts w:ascii="Calibri" w:hAnsi="Calibri" w:cs="Calibri"/>
          <w:kern w:val="1"/>
          <w:lang w:val="en-US"/>
        </w:rPr>
        <w:t xml:space="preserve"> bubble means it contains a lot of external links: to VIAF, BNF or the Library of Congress authority ID. Whenever our robot comes in a knowledge base, it collects all the information it finds</w:t>
      </w:r>
      <w:del w:id="436" w:author="Ettore Rizza" w:date="2018-09-14T07:27:00Z">
        <w:r w:rsidRPr="00546EFE" w:rsidDel="000869FD">
          <w:rPr>
            <w:rFonts w:ascii="Calibri" w:hAnsi="Calibri" w:cs="Calibri"/>
            <w:kern w:val="1"/>
            <w:lang w:val="en-US"/>
          </w:rPr>
          <w:delText xml:space="preserve"> </w:delText>
        </w:r>
      </w:del>
      <w:r w:rsidRPr="00546EFE">
        <w:rPr>
          <w:rFonts w:ascii="Calibri" w:hAnsi="Calibri" w:cs="Calibri"/>
          <w:kern w:val="1"/>
          <w:lang w:val="en-US"/>
        </w:rPr>
        <w:t xml:space="preserve">: Henry Carton de Wiart is a politician; he was born in Brussels; he wrote the novel </w:t>
      </w:r>
      <w:ins w:id="437" w:author="Ettore Rizza" w:date="2018-09-14T07:26:00Z">
        <w:r w:rsidR="000869FD">
          <w:rPr>
            <w:rFonts w:ascii="Calibri" w:hAnsi="Calibri" w:cs="Calibri"/>
            <w:kern w:val="1"/>
            <w:lang w:val="en-US"/>
          </w:rPr>
          <w:t>“</w:t>
        </w:r>
      </w:ins>
      <w:del w:id="438" w:author="Ettore Rizza" w:date="2018-09-14T07:26:00Z">
        <w:r w:rsidRPr="00546EFE" w:rsidDel="000869FD">
          <w:rPr>
            <w:rFonts w:ascii="Calibri" w:hAnsi="Calibri" w:cs="Calibri"/>
            <w:kern w:val="1"/>
            <w:lang w:val="en-US"/>
          </w:rPr>
          <w:delText>'</w:delText>
        </w:r>
      </w:del>
      <w:r w:rsidRPr="00546EFE">
        <w:rPr>
          <w:rFonts w:ascii="Calibri" w:hAnsi="Calibri" w:cs="Calibri"/>
          <w:kern w:val="1"/>
          <w:lang w:val="en-US"/>
        </w:rPr>
        <w:t xml:space="preserve">La </w:t>
      </w:r>
      <w:proofErr w:type="spellStart"/>
      <w:r w:rsidRPr="00546EFE">
        <w:rPr>
          <w:rFonts w:ascii="Calibri" w:hAnsi="Calibri" w:cs="Calibri"/>
          <w:kern w:val="1"/>
          <w:lang w:val="en-US"/>
        </w:rPr>
        <w:t>Cité</w:t>
      </w:r>
      <w:proofErr w:type="spellEnd"/>
      <w:r w:rsidRPr="00546EFE">
        <w:rPr>
          <w:rFonts w:ascii="Calibri" w:hAnsi="Calibri" w:cs="Calibri"/>
          <w:kern w:val="1"/>
          <w:lang w:val="en-US"/>
        </w:rPr>
        <w:t xml:space="preserve"> ardente</w:t>
      </w:r>
      <w:ins w:id="439" w:author="Ettore Rizza" w:date="2018-09-14T07:26:00Z">
        <w:r w:rsidR="000869FD">
          <w:rPr>
            <w:rFonts w:ascii="Calibri" w:hAnsi="Calibri" w:cs="Calibri"/>
            <w:kern w:val="1"/>
            <w:lang w:val="en-US"/>
          </w:rPr>
          <w:t>”</w:t>
        </w:r>
      </w:ins>
      <w:del w:id="440" w:author="Ettore Rizza" w:date="2018-09-14T07:26:00Z">
        <w:r w:rsidRPr="00546EFE" w:rsidDel="000869FD">
          <w:rPr>
            <w:rFonts w:ascii="Calibri" w:hAnsi="Calibri" w:cs="Calibri"/>
            <w:kern w:val="1"/>
            <w:lang w:val="en-US"/>
          </w:rPr>
          <w:delText>'</w:delText>
        </w:r>
      </w:del>
      <w:del w:id="441" w:author="Ettore Rizza" w:date="2018-09-14T06:26:00Z">
        <w:r w:rsidRPr="00546EFE" w:rsidDel="00361395">
          <w:rPr>
            <w:rFonts w:ascii="Calibri" w:hAnsi="Calibri" w:cs="Calibri"/>
            <w:kern w:val="1"/>
            <w:lang w:val="en-US"/>
          </w:rPr>
          <w:delText>.</w:delText>
        </w:r>
      </w:del>
      <w:ins w:id="442" w:author="Ettore Rizza" w:date="2018-09-14T06:26:00Z">
        <w:r w:rsidR="00361395">
          <w:rPr>
            <w:rFonts w:ascii="Calibri" w:hAnsi="Calibri" w:cs="Calibri"/>
            <w:kern w:val="1"/>
            <w:lang w:val="en-US"/>
          </w:rPr>
          <w:t xml:space="preserve"> and so on.</w:t>
        </w:r>
      </w:ins>
    </w:p>
    <w:p w:rsidR="009375D1" w:rsidRPr="00546EFE"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kern w:val="1"/>
          <w:lang w:val="en-US"/>
        </w:rPr>
      </w:pPr>
    </w:p>
    <w:p w:rsidR="009375D1" w:rsidRPr="00546EFE"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kern w:val="1"/>
          <w:lang w:val="en-US"/>
        </w:rPr>
      </w:pPr>
    </w:p>
    <w:p w:rsidR="009375D1" w:rsidRPr="00546EFE" w:rsidRDefault="0054466C" w:rsidP="00546EFE">
      <w:pPr>
        <w:pStyle w:val="Titre1"/>
        <w:rPr>
          <w:lang w:val="en-US"/>
        </w:rPr>
      </w:pPr>
      <w:r w:rsidRPr="00546EFE">
        <w:rPr>
          <w:lang w:val="en-US"/>
        </w:rPr>
        <w:t xml:space="preserve">RDF </w:t>
      </w:r>
      <w:ins w:id="443" w:author="Ettore Rizza" w:date="2018-09-14T07:23:00Z">
        <w:r w:rsidR="000869FD">
          <w:rPr>
            <w:lang w:val="en-US"/>
          </w:rPr>
          <w:t>T</w:t>
        </w:r>
      </w:ins>
      <w:del w:id="444" w:author="Ettore Rizza" w:date="2018-09-14T07:23:00Z">
        <w:r w:rsidRPr="00546EFE" w:rsidDel="000869FD">
          <w:rPr>
            <w:lang w:val="en-US"/>
          </w:rPr>
          <w:delText>t</w:delText>
        </w:r>
      </w:del>
      <w:r w:rsidRPr="00546EFE">
        <w:rPr>
          <w:lang w:val="en-US"/>
        </w:rPr>
        <w:t xml:space="preserve">riples </w:t>
      </w:r>
      <w:ins w:id="445" w:author="Ettore Rizza" w:date="2018-09-14T07:23:00Z">
        <w:r w:rsidR="000869FD">
          <w:rPr>
            <w:lang w:val="en-US"/>
          </w:rPr>
          <w:t>H</w:t>
        </w:r>
      </w:ins>
      <w:del w:id="446" w:author="Ettore Rizza" w:date="2018-09-14T07:23:00Z">
        <w:r w:rsidRPr="00546EFE" w:rsidDel="000869FD">
          <w:rPr>
            <w:lang w:val="en-US"/>
          </w:rPr>
          <w:delText>h</w:delText>
        </w:r>
      </w:del>
      <w:r w:rsidRPr="00546EFE">
        <w:rPr>
          <w:lang w:val="en-US"/>
        </w:rPr>
        <w:t>arvesting</w:t>
      </w:r>
    </w:p>
    <w:p w:rsidR="009375D1" w:rsidRPr="00546EFE"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ascii="Calibri" w:hAnsi="Calibri" w:cs="Calibri"/>
          <w:kern w:val="1"/>
          <w:lang w:val="en-US"/>
        </w:rPr>
      </w:pPr>
    </w:p>
    <w:p w:rsidR="009375D1" w:rsidRPr="00546EFE" w:rsidRDefault="005446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kern w:val="1"/>
          <w:lang w:val="en-US"/>
        </w:rPr>
      </w:pPr>
      <w:r w:rsidRPr="00546EFE">
        <w:rPr>
          <w:rFonts w:ascii="Calibri" w:hAnsi="Calibri" w:cs="Calibri"/>
          <w:kern w:val="1"/>
          <w:lang w:val="en-US"/>
        </w:rPr>
        <w:lastRenderedPageBreak/>
        <w:t xml:space="preserve">During this process, Alex harvested more than 22,000 RDF triples about Carton de Wiart. While this amount can seem huge, it </w:t>
      </w:r>
      <w:del w:id="447" w:author="Ettore Rizza" w:date="2018-09-14T06:26:00Z">
        <w:r w:rsidRPr="00546EFE" w:rsidDel="00361395">
          <w:rPr>
            <w:rFonts w:ascii="Calibri" w:hAnsi="Calibri" w:cs="Calibri"/>
            <w:kern w:val="1"/>
            <w:lang w:val="en-US"/>
          </w:rPr>
          <w:delText>has to</w:delText>
        </w:r>
      </w:del>
      <w:ins w:id="448" w:author="Ettore Rizza" w:date="2018-09-14T06:26:00Z">
        <w:r w:rsidR="00361395" w:rsidRPr="00546EFE">
          <w:rPr>
            <w:rFonts w:ascii="Calibri" w:hAnsi="Calibri" w:cs="Calibri"/>
            <w:kern w:val="1"/>
            <w:lang w:val="en-US"/>
          </w:rPr>
          <w:t>must</w:t>
        </w:r>
      </w:ins>
      <w:r w:rsidRPr="00546EFE">
        <w:rPr>
          <w:rFonts w:ascii="Calibri" w:hAnsi="Calibri" w:cs="Calibri"/>
          <w:kern w:val="1"/>
          <w:lang w:val="en-US"/>
        </w:rPr>
        <w:t xml:space="preserve"> be noted that the </w:t>
      </w:r>
      <w:del w:id="449" w:author="Ettore Rizza" w:date="2018-09-14T08:10:00Z">
        <w:r w:rsidRPr="00546EFE" w:rsidDel="00F95BAF">
          <w:rPr>
            <w:rFonts w:ascii="Calibri" w:hAnsi="Calibri" w:cs="Calibri"/>
            <w:kern w:val="1"/>
            <w:lang w:val="en-US"/>
          </w:rPr>
          <w:delText>vast majority</w:delText>
        </w:r>
      </w:del>
      <w:ins w:id="450" w:author="Ettore Rizza" w:date="2018-09-14T08:10:00Z">
        <w:r w:rsidR="00F95BAF" w:rsidRPr="00546EFE">
          <w:rPr>
            <w:rFonts w:ascii="Calibri" w:hAnsi="Calibri" w:cs="Calibri"/>
            <w:kern w:val="1"/>
            <w:lang w:val="en-US"/>
          </w:rPr>
          <w:t>clear majority</w:t>
        </w:r>
      </w:ins>
      <w:r w:rsidRPr="00546EFE">
        <w:rPr>
          <w:rFonts w:ascii="Calibri" w:hAnsi="Calibri" w:cs="Calibri"/>
          <w:kern w:val="1"/>
          <w:lang w:val="en-US"/>
        </w:rPr>
        <w:t xml:space="preserve"> of these triples are meaningless. RDF can be a verbose format, requiring </w:t>
      </w:r>
      <w:del w:id="451" w:author="Ettore Rizza" w:date="2018-09-14T06:26:00Z">
        <w:r w:rsidRPr="00546EFE" w:rsidDel="00361395">
          <w:rPr>
            <w:rFonts w:ascii="Calibri" w:hAnsi="Calibri" w:cs="Calibri"/>
            <w:kern w:val="1"/>
            <w:lang w:val="en-US"/>
          </w:rPr>
          <w:delText xml:space="preserve">something </w:delText>
        </w:r>
      </w:del>
      <w:ins w:id="452" w:author="Ettore Rizza" w:date="2018-09-14T06:26:00Z">
        <w:r w:rsidR="00361395" w:rsidRPr="00546EFE">
          <w:rPr>
            <w:rFonts w:ascii="Calibri" w:hAnsi="Calibri" w:cs="Calibri"/>
            <w:kern w:val="1"/>
            <w:lang w:val="en-US"/>
          </w:rPr>
          <w:t>somet</w:t>
        </w:r>
        <w:r w:rsidR="00361395">
          <w:rPr>
            <w:rFonts w:ascii="Calibri" w:hAnsi="Calibri" w:cs="Calibri"/>
            <w:kern w:val="1"/>
            <w:lang w:val="en-US"/>
          </w:rPr>
          <w:t>imes</w:t>
        </w:r>
        <w:r w:rsidR="00361395" w:rsidRPr="00546EFE">
          <w:rPr>
            <w:rFonts w:ascii="Calibri" w:hAnsi="Calibri" w:cs="Calibri"/>
            <w:kern w:val="1"/>
            <w:lang w:val="en-US"/>
          </w:rPr>
          <w:t xml:space="preserve"> </w:t>
        </w:r>
      </w:ins>
      <w:r w:rsidRPr="00546EFE">
        <w:rPr>
          <w:rFonts w:ascii="Calibri" w:hAnsi="Calibri" w:cs="Calibri"/>
          <w:kern w:val="1"/>
          <w:lang w:val="en-US"/>
        </w:rPr>
        <w:t xml:space="preserve">a lot of </w:t>
      </w:r>
      <w:del w:id="453" w:author="Ettore Rizza" w:date="2018-09-14T06:27:00Z">
        <w:r w:rsidRPr="00546EFE" w:rsidDel="00361395">
          <w:rPr>
            <w:rFonts w:ascii="Calibri" w:hAnsi="Calibri" w:cs="Calibri"/>
            <w:kern w:val="1"/>
            <w:lang w:val="en-US"/>
          </w:rPr>
          <w:delText xml:space="preserve">different </w:delText>
        </w:r>
      </w:del>
      <w:r w:rsidRPr="00546EFE">
        <w:rPr>
          <w:rFonts w:ascii="Calibri" w:hAnsi="Calibri" w:cs="Calibri"/>
          <w:kern w:val="1"/>
          <w:lang w:val="en-US"/>
        </w:rPr>
        <w:t>triples to express something quite basic</w:t>
      </w:r>
      <w:ins w:id="454" w:author="Ettore Rizza" w:date="2018-09-14T06:30:00Z">
        <w:r w:rsidR="00E65BF7">
          <w:rPr>
            <w:rStyle w:val="Appelnotedebasdep"/>
            <w:rFonts w:ascii="Calibri" w:hAnsi="Calibri" w:cs="Calibri"/>
            <w:kern w:val="1"/>
            <w:lang w:val="en-US"/>
          </w:rPr>
          <w:footnoteReference w:id="12"/>
        </w:r>
      </w:ins>
      <w:del w:id="461" w:author="Ettore Rizza" w:date="2018-09-14T07:27:00Z">
        <w:r w:rsidRPr="00546EFE" w:rsidDel="000869FD">
          <w:rPr>
            <w:rFonts w:ascii="Calibri" w:hAnsi="Calibri" w:cs="Calibri"/>
            <w:kern w:val="1"/>
            <w:lang w:val="en-US"/>
          </w:rPr>
          <w:delText>.</w:delText>
        </w:r>
      </w:del>
      <w:del w:id="462" w:author="Ettore Rizza" w:date="2018-09-14T08:10:00Z">
        <w:r w:rsidRPr="00546EFE" w:rsidDel="00F95BAF">
          <w:rPr>
            <w:rFonts w:ascii="Calibri" w:hAnsi="Calibri" w:cs="Calibri"/>
            <w:kern w:val="1"/>
            <w:lang w:val="en-US"/>
          </w:rPr>
          <w:delText xml:space="preserve"> </w:delText>
        </w:r>
      </w:del>
      <w:ins w:id="463" w:author="Ettore Rizza" w:date="2018-09-14T07:27:00Z">
        <w:r w:rsidR="000869FD">
          <w:rPr>
            <w:rFonts w:ascii="Calibri" w:hAnsi="Calibri" w:cs="Calibri"/>
            <w:kern w:val="1"/>
            <w:lang w:val="en-US"/>
          </w:rPr>
          <w:t>. T</w:t>
        </w:r>
      </w:ins>
      <w:del w:id="464" w:author="Ettore Rizza" w:date="2018-09-14T07:27:00Z">
        <w:r w:rsidRPr="00546EFE" w:rsidDel="000869FD">
          <w:rPr>
            <w:rFonts w:ascii="Calibri" w:hAnsi="Calibri" w:cs="Calibri"/>
            <w:kern w:val="1"/>
            <w:lang w:val="en-US"/>
          </w:rPr>
          <w:delText>T</w:delText>
        </w:r>
      </w:del>
      <w:r w:rsidRPr="00546EFE">
        <w:rPr>
          <w:rFonts w:ascii="Calibri" w:hAnsi="Calibri" w:cs="Calibri"/>
          <w:kern w:val="1"/>
          <w:lang w:val="en-US"/>
        </w:rPr>
        <w:t xml:space="preserve">hus, once the useless triples </w:t>
      </w:r>
      <w:del w:id="465" w:author="Ettore Rizza" w:date="2018-09-14T06:31:00Z">
        <w:r w:rsidRPr="00546EFE" w:rsidDel="00E65BF7">
          <w:rPr>
            <w:rFonts w:ascii="Calibri" w:hAnsi="Calibri" w:cs="Calibri"/>
            <w:kern w:val="1"/>
            <w:lang w:val="en-US"/>
          </w:rPr>
          <w:delText xml:space="preserve">have </w:delText>
        </w:r>
      </w:del>
      <w:del w:id="466" w:author="Ettore Rizza" w:date="2018-09-13T11:12:00Z">
        <w:r w:rsidRPr="00546EFE" w:rsidDel="00223C3C">
          <w:rPr>
            <w:rFonts w:ascii="Calibri" w:hAnsi="Calibri" w:cs="Calibri"/>
            <w:kern w:val="1"/>
            <w:lang w:val="en-US"/>
          </w:rPr>
          <w:delText>being</w:delText>
        </w:r>
      </w:del>
      <w:del w:id="467" w:author="Ettore Rizza" w:date="2018-09-14T06:31:00Z">
        <w:r w:rsidRPr="00546EFE" w:rsidDel="00E65BF7">
          <w:rPr>
            <w:rFonts w:ascii="Calibri" w:hAnsi="Calibri" w:cs="Calibri"/>
            <w:kern w:val="1"/>
            <w:lang w:val="en-US"/>
          </w:rPr>
          <w:delText xml:space="preserve"> </w:delText>
        </w:r>
      </w:del>
      <w:r w:rsidRPr="00546EFE">
        <w:rPr>
          <w:rFonts w:ascii="Calibri" w:hAnsi="Calibri" w:cs="Calibri"/>
          <w:kern w:val="1"/>
          <w:lang w:val="en-US"/>
        </w:rPr>
        <w:t xml:space="preserve">eliminated, there are about 1,500 triples left, which use some 240 distinct properties. </w:t>
      </w:r>
      <w:del w:id="468" w:author="Ettore Rizza" w:date="2018-09-14T06:26:00Z">
        <w:r w:rsidRPr="00546EFE" w:rsidDel="00361395">
          <w:rPr>
            <w:rFonts w:ascii="Calibri" w:hAnsi="Calibri" w:cs="Calibri"/>
            <w:color w:val="FF0000"/>
            <w:kern w:val="1"/>
            <w:lang w:val="en-US"/>
          </w:rPr>
          <w:delText>(Explain more in detail, based on examples, what these useless triples are)</w:delText>
        </w:r>
      </w:del>
    </w:p>
    <w:p w:rsidR="009375D1" w:rsidRPr="00546EFE"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kern w:val="1"/>
          <w:lang w:val="en-US"/>
        </w:rPr>
      </w:pPr>
    </w:p>
    <w:p w:rsidR="009375D1" w:rsidRPr="00546EFE" w:rsidRDefault="005446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kern w:val="1"/>
          <w:lang w:val="en-US"/>
        </w:rPr>
      </w:pPr>
      <w:r w:rsidRPr="00546EFE">
        <w:rPr>
          <w:rFonts w:ascii="Calibri" w:hAnsi="Calibri" w:cs="Calibri"/>
          <w:kern w:val="1"/>
          <w:lang w:val="en-US"/>
        </w:rPr>
        <w:t xml:space="preserve">However, </w:t>
      </w:r>
      <w:ins w:id="469" w:author="Ettore Rizza" w:date="2018-09-14T06:34:00Z">
        <w:r w:rsidR="00E65BF7" w:rsidRPr="00E65BF7">
          <w:rPr>
            <w:rFonts w:ascii="Calibri" w:hAnsi="Calibri" w:cs="Calibri"/>
            <w:kern w:val="1"/>
            <w:lang w:val="en-US"/>
          </w:rPr>
          <w:t>each database using its own schemas</w:t>
        </w:r>
        <w:r w:rsidR="00E65BF7">
          <w:rPr>
            <w:rFonts w:ascii="Calibri" w:hAnsi="Calibri" w:cs="Calibri"/>
            <w:kern w:val="1"/>
            <w:lang w:val="en-US"/>
          </w:rPr>
          <w:t xml:space="preserve">, </w:t>
        </w:r>
      </w:ins>
      <w:r w:rsidRPr="00546EFE">
        <w:rPr>
          <w:rFonts w:ascii="Calibri" w:hAnsi="Calibri" w:cs="Calibri"/>
          <w:kern w:val="1"/>
          <w:lang w:val="en-US"/>
        </w:rPr>
        <w:t xml:space="preserve">these properties are often redundant. </w:t>
      </w:r>
      <w:ins w:id="470" w:author="Ettore Rizza" w:date="2018-09-14T06:36:00Z">
        <w:r w:rsidR="00E65BF7" w:rsidRPr="00E65BF7">
          <w:rPr>
            <w:rFonts w:ascii="Calibri" w:hAnsi="Calibri" w:cs="Calibri"/>
            <w:kern w:val="1"/>
            <w:lang w:val="en-US"/>
          </w:rPr>
          <w:t>To encode a person</w:t>
        </w:r>
      </w:ins>
      <w:ins w:id="471" w:author="Ettore Rizza" w:date="2018-09-14T07:26:00Z">
        <w:r w:rsidR="000869FD">
          <w:rPr>
            <w:rFonts w:ascii="Calibri" w:hAnsi="Calibri" w:cs="Calibri"/>
            <w:kern w:val="1"/>
            <w:lang w:val="en-US"/>
          </w:rPr>
          <w:t>’</w:t>
        </w:r>
      </w:ins>
      <w:ins w:id="472" w:author="Ettore Rizza" w:date="2018-09-14T06:36:00Z">
        <w:r w:rsidR="00E65BF7" w:rsidRPr="00E65BF7">
          <w:rPr>
            <w:rFonts w:ascii="Calibri" w:hAnsi="Calibri" w:cs="Calibri"/>
            <w:kern w:val="1"/>
            <w:lang w:val="en-US"/>
          </w:rPr>
          <w:t xml:space="preserve">s date of birth, </w:t>
        </w:r>
        <w:r w:rsidR="00E65BF7">
          <w:rPr>
            <w:rFonts w:ascii="Calibri" w:hAnsi="Calibri" w:cs="Calibri"/>
            <w:kern w:val="1"/>
            <w:lang w:val="en-US"/>
          </w:rPr>
          <w:t xml:space="preserve">for example, </w:t>
        </w:r>
      </w:ins>
      <w:ins w:id="473" w:author="Ettore Rizza" w:date="2018-09-14T08:28:00Z">
        <w:r w:rsidR="00BE1DBC">
          <w:rPr>
            <w:rFonts w:ascii="Calibri" w:hAnsi="Calibri" w:cs="Calibri"/>
            <w:kern w:val="1"/>
            <w:lang w:val="en-US"/>
          </w:rPr>
          <w:t>YAGO</w:t>
        </w:r>
      </w:ins>
      <w:ins w:id="474" w:author="Ettore Rizza" w:date="2018-09-14T06:36:00Z">
        <w:r w:rsidR="00E65BF7">
          <w:rPr>
            <w:rFonts w:ascii="Calibri" w:hAnsi="Calibri" w:cs="Calibri"/>
            <w:kern w:val="1"/>
            <w:lang w:val="en-US"/>
          </w:rPr>
          <w:t xml:space="preserve"> </w:t>
        </w:r>
      </w:ins>
      <w:ins w:id="475" w:author="Ettore Rizza" w:date="2018-09-14T07:23:00Z">
        <w:r w:rsidR="000869FD">
          <w:rPr>
            <w:rFonts w:ascii="Calibri" w:hAnsi="Calibri" w:cs="Calibri"/>
            <w:kern w:val="1"/>
            <w:lang w:val="en-US"/>
          </w:rPr>
          <w:t>uses</w:t>
        </w:r>
      </w:ins>
      <w:ins w:id="476" w:author="Ettore Rizza" w:date="2018-09-14T06:36:00Z">
        <w:r w:rsidR="00E65BF7">
          <w:rPr>
            <w:rFonts w:ascii="Calibri" w:hAnsi="Calibri" w:cs="Calibri"/>
            <w:kern w:val="1"/>
            <w:lang w:val="en-US"/>
          </w:rPr>
          <w:t xml:space="preserve"> the</w:t>
        </w:r>
      </w:ins>
      <w:ins w:id="477" w:author="Ettore Rizza" w:date="2018-09-14T08:18:00Z">
        <w:r w:rsidR="00F95BAF">
          <w:rPr>
            <w:rFonts w:ascii="Calibri" w:hAnsi="Calibri" w:cs="Calibri"/>
            <w:kern w:val="1"/>
            <w:lang w:val="en-US"/>
          </w:rPr>
          <w:t xml:space="preserve"> </w:t>
        </w:r>
        <w:r w:rsidR="00F95BAF">
          <w:rPr>
            <w:rFonts w:ascii="Calibri" w:hAnsi="Calibri" w:cs="Calibri"/>
            <w:kern w:val="1"/>
            <w:lang w:val="en-US"/>
          </w:rPr>
          <w:t>property</w:t>
        </w:r>
      </w:ins>
      <w:ins w:id="478" w:author="Ettore Rizza" w:date="2018-09-14T06:36:00Z">
        <w:r w:rsidR="00E65BF7">
          <w:rPr>
            <w:rFonts w:ascii="Calibri" w:hAnsi="Calibri" w:cs="Calibri"/>
            <w:kern w:val="1"/>
            <w:lang w:val="en-US"/>
          </w:rPr>
          <w:t xml:space="preserve"> </w:t>
        </w:r>
      </w:ins>
      <w:ins w:id="479" w:author="Ettore Rizza" w:date="2018-09-14T06:37:00Z">
        <w:r w:rsidR="00E65BF7">
          <w:rPr>
            <w:rFonts w:ascii="Calibri" w:hAnsi="Calibri" w:cs="Calibri"/>
            <w:kern w:val="1"/>
            <w:lang w:val="en-US"/>
          </w:rPr>
          <w:t>&lt;</w:t>
        </w:r>
        <w:r w:rsidR="00E65BF7" w:rsidRPr="00E65BF7">
          <w:rPr>
            <w:rFonts w:ascii="Calibri" w:hAnsi="Calibri" w:cs="Calibri"/>
            <w:kern w:val="1"/>
            <w:lang w:val="en-US"/>
          </w:rPr>
          <w:t>http://</w:t>
        </w:r>
      </w:ins>
      <w:ins w:id="480" w:author="Ettore Rizza" w:date="2018-09-14T08:28:00Z">
        <w:r w:rsidR="00BE1DBC">
          <w:rPr>
            <w:rFonts w:ascii="Calibri" w:hAnsi="Calibri" w:cs="Calibri"/>
            <w:kern w:val="1"/>
            <w:lang w:val="en-US"/>
          </w:rPr>
          <w:t>YAGO</w:t>
        </w:r>
      </w:ins>
      <w:ins w:id="481" w:author="Ettore Rizza" w:date="2018-09-14T06:37:00Z">
        <w:r w:rsidR="00E65BF7" w:rsidRPr="00E65BF7">
          <w:rPr>
            <w:rFonts w:ascii="Calibri" w:hAnsi="Calibri" w:cs="Calibri"/>
            <w:kern w:val="1"/>
            <w:lang w:val="en-US"/>
          </w:rPr>
          <w:t>-knowledge.org/resource/infobox/en/birthdate</w:t>
        </w:r>
        <w:r w:rsidR="00E65BF7">
          <w:rPr>
            <w:rFonts w:ascii="Calibri" w:hAnsi="Calibri" w:cs="Calibri"/>
            <w:kern w:val="1"/>
            <w:lang w:val="en-US"/>
          </w:rPr>
          <w:t>&gt;</w:t>
        </w:r>
      </w:ins>
      <w:ins w:id="482" w:author="Ettore Rizza" w:date="2018-09-14T06:36:00Z">
        <w:r w:rsidR="00E65BF7" w:rsidRPr="00E65BF7">
          <w:rPr>
            <w:rFonts w:ascii="Calibri" w:hAnsi="Calibri" w:cs="Calibri"/>
            <w:kern w:val="1"/>
            <w:lang w:val="en-US"/>
          </w:rPr>
          <w:t xml:space="preserve">, while </w:t>
        </w:r>
        <w:proofErr w:type="spellStart"/>
        <w:r w:rsidR="00E65BF7" w:rsidRPr="00E65BF7">
          <w:rPr>
            <w:rFonts w:ascii="Calibri" w:hAnsi="Calibri" w:cs="Calibri"/>
            <w:kern w:val="1"/>
            <w:lang w:val="en-US"/>
          </w:rPr>
          <w:t>D</w:t>
        </w:r>
      </w:ins>
      <w:ins w:id="483" w:author="Ettore Rizza" w:date="2018-09-14T06:37:00Z">
        <w:r w:rsidR="00E65BF7">
          <w:rPr>
            <w:rFonts w:ascii="Calibri" w:hAnsi="Calibri" w:cs="Calibri"/>
            <w:kern w:val="1"/>
            <w:lang w:val="en-US"/>
          </w:rPr>
          <w:t>Bpedia</w:t>
        </w:r>
      </w:ins>
      <w:proofErr w:type="spellEnd"/>
      <w:ins w:id="484" w:author="Ettore Rizza" w:date="2018-09-14T06:36:00Z">
        <w:r w:rsidR="00E65BF7" w:rsidRPr="00E65BF7">
          <w:rPr>
            <w:rFonts w:ascii="Calibri" w:hAnsi="Calibri" w:cs="Calibri"/>
            <w:kern w:val="1"/>
            <w:lang w:val="en-US"/>
          </w:rPr>
          <w:t xml:space="preserve"> </w:t>
        </w:r>
      </w:ins>
      <w:ins w:id="485" w:author="Ettore Rizza" w:date="2018-09-14T07:23:00Z">
        <w:r w:rsidR="000869FD">
          <w:rPr>
            <w:rFonts w:ascii="Calibri" w:hAnsi="Calibri" w:cs="Calibri"/>
            <w:kern w:val="1"/>
            <w:lang w:val="en-US"/>
          </w:rPr>
          <w:t>uses</w:t>
        </w:r>
      </w:ins>
      <w:ins w:id="486" w:author="Ettore Rizza" w:date="2018-09-14T06:36:00Z">
        <w:r w:rsidR="00E65BF7" w:rsidRPr="00E65BF7">
          <w:rPr>
            <w:rFonts w:ascii="Calibri" w:hAnsi="Calibri" w:cs="Calibri"/>
            <w:kern w:val="1"/>
            <w:lang w:val="en-US"/>
          </w:rPr>
          <w:t xml:space="preserve"> </w:t>
        </w:r>
      </w:ins>
      <w:ins w:id="487" w:author="Ettore Rizza" w:date="2018-09-14T06:37:00Z">
        <w:r w:rsidR="00E65BF7">
          <w:rPr>
            <w:rFonts w:ascii="Calibri" w:hAnsi="Calibri" w:cs="Calibri"/>
            <w:kern w:val="1"/>
            <w:lang w:val="en-US"/>
          </w:rPr>
          <w:t>&lt;</w:t>
        </w:r>
        <w:r w:rsidR="00E65BF7" w:rsidRPr="00E65BF7">
          <w:rPr>
            <w:rFonts w:ascii="Calibri" w:hAnsi="Calibri" w:cs="Calibri"/>
            <w:kern w:val="1"/>
            <w:lang w:val="en-US"/>
          </w:rPr>
          <w:t>http://dbpedia.org/ontology/birthDate</w:t>
        </w:r>
        <w:r w:rsidR="00E65BF7">
          <w:rPr>
            <w:rFonts w:ascii="Calibri" w:hAnsi="Calibri" w:cs="Calibri"/>
            <w:kern w:val="1"/>
            <w:lang w:val="en-US"/>
          </w:rPr>
          <w:t xml:space="preserve">&gt;. </w:t>
        </w:r>
      </w:ins>
      <w:del w:id="488" w:author="Ettore Rizza" w:date="2018-09-13T11:13:00Z">
        <w:r w:rsidRPr="00546EFE" w:rsidDel="00223C3C">
          <w:rPr>
            <w:rFonts w:ascii="Calibri" w:hAnsi="Calibri" w:cs="Calibri"/>
            <w:kern w:val="1"/>
            <w:lang w:val="en-US"/>
          </w:rPr>
          <w:delText>In order to</w:delText>
        </w:r>
      </w:del>
      <w:ins w:id="489" w:author="Ettore Rizza" w:date="2018-09-14T06:39:00Z">
        <w:r w:rsidR="00E65BF7" w:rsidRPr="00E65BF7">
          <w:rPr>
            <w:rFonts w:ascii="Calibri" w:hAnsi="Calibri" w:cs="Calibri"/>
            <w:kern w:val="1"/>
            <w:lang w:val="en-US"/>
          </w:rPr>
          <w:t xml:space="preserve">In order to facilitate the analysis, we have </w:t>
        </w:r>
      </w:ins>
      <w:ins w:id="490" w:author="Ettore Rizza" w:date="2018-09-14T06:40:00Z">
        <w:r w:rsidR="007E0852" w:rsidRPr="007E0852">
          <w:rPr>
            <w:rFonts w:ascii="Calibri" w:hAnsi="Calibri" w:cs="Calibri"/>
            <w:kern w:val="1"/>
            <w:lang w:val="en-US"/>
          </w:rPr>
          <w:t xml:space="preserve">roughly </w:t>
        </w:r>
      </w:ins>
      <w:ins w:id="491" w:author="Ettore Rizza" w:date="2018-09-14T06:39:00Z">
        <w:r w:rsidR="00E65BF7" w:rsidRPr="00E65BF7">
          <w:rPr>
            <w:rFonts w:ascii="Calibri" w:hAnsi="Calibri" w:cs="Calibri"/>
            <w:kern w:val="1"/>
            <w:lang w:val="en-US"/>
          </w:rPr>
          <w:t>classified the various pr</w:t>
        </w:r>
        <w:r w:rsidR="00E65BF7">
          <w:rPr>
            <w:rFonts w:ascii="Calibri" w:hAnsi="Calibri" w:cs="Calibri"/>
            <w:kern w:val="1"/>
            <w:lang w:val="en-US"/>
          </w:rPr>
          <w:t>operties into eleven empirical classes</w:t>
        </w:r>
      </w:ins>
      <w:del w:id="492" w:author="Ettore Rizza" w:date="2018-09-14T06:39:00Z">
        <w:r w:rsidRPr="00546EFE" w:rsidDel="00E65BF7">
          <w:rPr>
            <w:rFonts w:ascii="Calibri" w:hAnsi="Calibri" w:cs="Calibri"/>
            <w:kern w:val="1"/>
            <w:lang w:val="en-US"/>
          </w:rPr>
          <w:delText xml:space="preserve"> get a global view of their </w:delText>
        </w:r>
      </w:del>
      <w:del w:id="493" w:author="Ettore Rizza" w:date="2018-09-13T11:12:00Z">
        <w:r w:rsidRPr="00546EFE" w:rsidDel="00223C3C">
          <w:rPr>
            <w:rFonts w:ascii="Calibri" w:hAnsi="Calibri" w:cs="Calibri"/>
            <w:kern w:val="1"/>
            <w:lang w:val="en-US"/>
          </w:rPr>
          <w:delText xml:space="preserve"> </w:delText>
        </w:r>
      </w:del>
      <w:del w:id="494" w:author="Ettore Rizza" w:date="2018-09-14T06:39:00Z">
        <w:r w:rsidRPr="00546EFE" w:rsidDel="00E65BF7">
          <w:rPr>
            <w:rFonts w:ascii="Calibri" w:hAnsi="Calibri" w:cs="Calibri"/>
            <w:kern w:val="1"/>
            <w:lang w:val="en-US"/>
          </w:rPr>
          <w:delText xml:space="preserve">nature, we have developed a </w:delText>
        </w:r>
      </w:del>
      <w:del w:id="495" w:author="Ettore Rizza" w:date="2018-09-13T11:13:00Z">
        <w:r w:rsidRPr="00546EFE" w:rsidDel="00223C3C">
          <w:rPr>
            <w:rFonts w:ascii="Calibri" w:hAnsi="Calibri" w:cs="Calibri"/>
            <w:kern w:val="1"/>
            <w:lang w:val="en-US"/>
          </w:rPr>
          <w:delText>tyopology</w:delText>
        </w:r>
      </w:del>
      <w:del w:id="496" w:author="Ettore Rizza" w:date="2018-09-14T06:39:00Z">
        <w:r w:rsidRPr="00546EFE" w:rsidDel="00E65BF7">
          <w:rPr>
            <w:rFonts w:ascii="Calibri" w:hAnsi="Calibri" w:cs="Calibri"/>
            <w:kern w:val="1"/>
            <w:lang w:val="en-US"/>
          </w:rPr>
          <w:delText xml:space="preserve"> of eleven broad categories</w:delText>
        </w:r>
      </w:del>
      <w:r w:rsidRPr="00546EFE">
        <w:rPr>
          <w:rFonts w:ascii="Calibri" w:hAnsi="Calibri" w:cs="Calibri"/>
          <w:kern w:val="1"/>
          <w:lang w:val="en-US"/>
        </w:rPr>
        <w:t>: affiliations</w:t>
      </w:r>
      <w:del w:id="497" w:author="Ettore Rizza" w:date="2018-09-14T06:40:00Z">
        <w:r w:rsidRPr="00546EFE" w:rsidDel="007E0852">
          <w:rPr>
            <w:rFonts w:ascii="Calibri" w:hAnsi="Calibri" w:cs="Calibri"/>
            <w:kern w:val="1"/>
            <w:lang w:val="en-US"/>
          </w:rPr>
          <w:delText xml:space="preserve">; </w:delText>
        </w:r>
      </w:del>
      <w:ins w:id="498" w:author="Ettore Rizza" w:date="2018-09-14T06:40:00Z">
        <w:r w:rsidR="007E0852">
          <w:rPr>
            <w:rFonts w:ascii="Calibri" w:hAnsi="Calibri" w:cs="Calibri"/>
            <w:kern w:val="1"/>
            <w:lang w:val="en-US"/>
          </w:rPr>
          <w:t>,</w:t>
        </w:r>
        <w:r w:rsidR="007E0852" w:rsidRPr="00546EFE">
          <w:rPr>
            <w:rFonts w:ascii="Calibri" w:hAnsi="Calibri" w:cs="Calibri"/>
            <w:kern w:val="1"/>
            <w:lang w:val="en-US"/>
          </w:rPr>
          <w:t xml:space="preserve"> </w:t>
        </w:r>
      </w:ins>
      <w:r w:rsidRPr="00546EFE">
        <w:rPr>
          <w:rFonts w:ascii="Calibri" w:hAnsi="Calibri" w:cs="Calibri"/>
          <w:kern w:val="1"/>
          <w:lang w:val="en-US"/>
        </w:rPr>
        <w:t>appellations</w:t>
      </w:r>
      <w:ins w:id="499" w:author="Ettore Rizza" w:date="2018-09-14T06:40:00Z">
        <w:r w:rsidR="007E0852">
          <w:rPr>
            <w:rFonts w:ascii="Calibri" w:hAnsi="Calibri" w:cs="Calibri"/>
            <w:kern w:val="1"/>
            <w:lang w:val="en-US"/>
          </w:rPr>
          <w:t>,</w:t>
        </w:r>
      </w:ins>
      <w:del w:id="500" w:author="Ettore Rizza" w:date="2018-09-14T06:40:00Z">
        <w:r w:rsidRPr="00546EFE" w:rsidDel="007E0852">
          <w:rPr>
            <w:rFonts w:ascii="Calibri" w:hAnsi="Calibri" w:cs="Calibri"/>
            <w:kern w:val="1"/>
            <w:lang w:val="en-US"/>
          </w:rPr>
          <w:delText>;</w:delText>
        </w:r>
      </w:del>
      <w:r w:rsidRPr="00546EFE">
        <w:rPr>
          <w:rFonts w:ascii="Calibri" w:hAnsi="Calibri" w:cs="Calibri"/>
          <w:kern w:val="1"/>
          <w:lang w:val="en-US"/>
        </w:rPr>
        <w:t xml:space="preserve"> category, dates</w:t>
      </w:r>
      <w:ins w:id="501" w:author="Ettore Rizza" w:date="2018-09-14T06:40:00Z">
        <w:r w:rsidR="007E0852">
          <w:rPr>
            <w:rFonts w:ascii="Calibri" w:hAnsi="Calibri" w:cs="Calibri"/>
            <w:kern w:val="1"/>
            <w:lang w:val="en-US"/>
          </w:rPr>
          <w:t>,</w:t>
        </w:r>
      </w:ins>
      <w:del w:id="502" w:author="Ettore Rizza" w:date="2018-09-14T06:40:00Z">
        <w:r w:rsidRPr="00546EFE" w:rsidDel="007E0852">
          <w:rPr>
            <w:rFonts w:ascii="Calibri" w:hAnsi="Calibri" w:cs="Calibri"/>
            <w:kern w:val="1"/>
            <w:lang w:val="en-US"/>
          </w:rPr>
          <w:delText>;</w:delText>
        </w:r>
      </w:del>
      <w:r w:rsidRPr="00546EFE">
        <w:rPr>
          <w:rFonts w:ascii="Calibri" w:hAnsi="Calibri" w:cs="Calibri"/>
          <w:kern w:val="1"/>
          <w:lang w:val="en-US"/>
        </w:rPr>
        <w:t xml:space="preserve"> descriptions</w:t>
      </w:r>
      <w:ins w:id="503" w:author="Ettore Rizza" w:date="2018-09-14T06:40:00Z">
        <w:r w:rsidR="007E0852">
          <w:rPr>
            <w:rFonts w:ascii="Calibri" w:hAnsi="Calibri" w:cs="Calibri"/>
            <w:kern w:val="1"/>
            <w:lang w:val="en-US"/>
          </w:rPr>
          <w:t>,</w:t>
        </w:r>
      </w:ins>
      <w:del w:id="504" w:author="Ettore Rizza" w:date="2018-09-14T06:40:00Z">
        <w:r w:rsidRPr="00546EFE" w:rsidDel="007E0852">
          <w:rPr>
            <w:rFonts w:ascii="Calibri" w:hAnsi="Calibri" w:cs="Calibri"/>
            <w:kern w:val="1"/>
            <w:lang w:val="en-US"/>
          </w:rPr>
          <w:delText>;</w:delText>
        </w:r>
      </w:del>
      <w:r w:rsidRPr="00546EFE">
        <w:rPr>
          <w:rFonts w:ascii="Calibri" w:hAnsi="Calibri" w:cs="Calibri"/>
          <w:kern w:val="1"/>
          <w:lang w:val="en-US"/>
        </w:rPr>
        <w:t xml:space="preserve"> identifiers</w:t>
      </w:r>
      <w:ins w:id="505" w:author="Ettore Rizza" w:date="2018-09-14T06:40:00Z">
        <w:r w:rsidR="007E0852">
          <w:rPr>
            <w:rFonts w:ascii="Calibri" w:hAnsi="Calibri" w:cs="Calibri"/>
            <w:kern w:val="1"/>
            <w:lang w:val="en-US"/>
          </w:rPr>
          <w:t>,</w:t>
        </w:r>
      </w:ins>
      <w:del w:id="506" w:author="Ettore Rizza" w:date="2018-09-14T06:40:00Z">
        <w:r w:rsidRPr="00546EFE" w:rsidDel="007E0852">
          <w:rPr>
            <w:rFonts w:ascii="Calibri" w:hAnsi="Calibri" w:cs="Calibri"/>
            <w:kern w:val="1"/>
            <w:lang w:val="en-US"/>
          </w:rPr>
          <w:delText>;</w:delText>
        </w:r>
      </w:del>
      <w:r w:rsidRPr="00546EFE">
        <w:rPr>
          <w:rFonts w:ascii="Calibri" w:hAnsi="Calibri" w:cs="Calibri"/>
          <w:kern w:val="1"/>
          <w:lang w:val="en-US"/>
        </w:rPr>
        <w:t xml:space="preserve"> locations</w:t>
      </w:r>
      <w:ins w:id="507" w:author="Ettore Rizza" w:date="2018-09-14T06:40:00Z">
        <w:r w:rsidR="007E0852">
          <w:rPr>
            <w:rFonts w:ascii="Calibri" w:hAnsi="Calibri" w:cs="Calibri"/>
            <w:kern w:val="1"/>
            <w:lang w:val="en-US"/>
          </w:rPr>
          <w:t>,</w:t>
        </w:r>
      </w:ins>
      <w:del w:id="508" w:author="Ettore Rizza" w:date="2018-09-14T06:40:00Z">
        <w:r w:rsidRPr="00546EFE" w:rsidDel="007E0852">
          <w:rPr>
            <w:rFonts w:ascii="Calibri" w:hAnsi="Calibri" w:cs="Calibri"/>
            <w:kern w:val="1"/>
            <w:lang w:val="en-US"/>
          </w:rPr>
          <w:delText>;</w:delText>
        </w:r>
      </w:del>
      <w:r w:rsidRPr="00546EFE">
        <w:rPr>
          <w:rFonts w:ascii="Calibri" w:hAnsi="Calibri" w:cs="Calibri"/>
          <w:kern w:val="1"/>
          <w:lang w:val="en-US"/>
        </w:rPr>
        <w:t xml:space="preserve"> miscellaneous</w:t>
      </w:r>
      <w:del w:id="509" w:author="Ettore Rizza" w:date="2018-09-14T06:40:00Z">
        <w:r w:rsidRPr="00546EFE" w:rsidDel="007E0852">
          <w:rPr>
            <w:rFonts w:ascii="Calibri" w:hAnsi="Calibri" w:cs="Calibri"/>
            <w:kern w:val="1"/>
            <w:lang w:val="en-US"/>
          </w:rPr>
          <w:delText xml:space="preserve">; </w:delText>
        </w:r>
      </w:del>
      <w:ins w:id="510" w:author="Ettore Rizza" w:date="2018-09-14T06:40:00Z">
        <w:r w:rsidR="007E0852">
          <w:rPr>
            <w:rFonts w:ascii="Calibri" w:hAnsi="Calibri" w:cs="Calibri"/>
            <w:kern w:val="1"/>
            <w:lang w:val="en-US"/>
          </w:rPr>
          <w:t>,</w:t>
        </w:r>
        <w:r w:rsidR="007E0852" w:rsidRPr="00546EFE">
          <w:rPr>
            <w:rFonts w:ascii="Calibri" w:hAnsi="Calibri" w:cs="Calibri"/>
            <w:kern w:val="1"/>
            <w:lang w:val="en-US"/>
          </w:rPr>
          <w:t xml:space="preserve"> </w:t>
        </w:r>
      </w:ins>
      <w:r w:rsidRPr="00546EFE">
        <w:rPr>
          <w:rFonts w:ascii="Calibri" w:hAnsi="Calibri" w:cs="Calibri"/>
          <w:kern w:val="1"/>
          <w:lang w:val="en-US"/>
        </w:rPr>
        <w:t>professions</w:t>
      </w:r>
      <w:ins w:id="511" w:author="Ettore Rizza" w:date="2018-09-14T06:40:00Z">
        <w:r w:rsidR="007E0852">
          <w:rPr>
            <w:rFonts w:ascii="Calibri" w:hAnsi="Calibri" w:cs="Calibri"/>
            <w:kern w:val="1"/>
            <w:lang w:val="en-US"/>
          </w:rPr>
          <w:t>,</w:t>
        </w:r>
      </w:ins>
      <w:del w:id="512" w:author="Ettore Rizza" w:date="2018-09-14T06:40:00Z">
        <w:r w:rsidRPr="00546EFE" w:rsidDel="007E0852">
          <w:rPr>
            <w:rFonts w:ascii="Calibri" w:hAnsi="Calibri" w:cs="Calibri"/>
            <w:kern w:val="1"/>
            <w:lang w:val="en-US"/>
          </w:rPr>
          <w:delText>;</w:delText>
        </w:r>
      </w:del>
      <w:r w:rsidRPr="00546EFE">
        <w:rPr>
          <w:rFonts w:ascii="Calibri" w:hAnsi="Calibri" w:cs="Calibri"/>
          <w:kern w:val="1"/>
          <w:lang w:val="en-US"/>
        </w:rPr>
        <w:t xml:space="preserve"> relations</w:t>
      </w:r>
      <w:ins w:id="513" w:author="Ettore Rizza" w:date="2018-09-14T06:40:00Z">
        <w:r w:rsidR="007E0852">
          <w:rPr>
            <w:rFonts w:ascii="Calibri" w:hAnsi="Calibri" w:cs="Calibri"/>
            <w:kern w:val="1"/>
            <w:lang w:val="en-US"/>
          </w:rPr>
          <w:t>,</w:t>
        </w:r>
      </w:ins>
      <w:del w:id="514" w:author="Ettore Rizza" w:date="2018-09-14T06:40:00Z">
        <w:r w:rsidRPr="00546EFE" w:rsidDel="007E0852">
          <w:rPr>
            <w:rFonts w:ascii="Calibri" w:hAnsi="Calibri" w:cs="Calibri"/>
            <w:kern w:val="1"/>
            <w:lang w:val="en-US"/>
          </w:rPr>
          <w:delText>;</w:delText>
        </w:r>
      </w:del>
      <w:r w:rsidRPr="00546EFE">
        <w:rPr>
          <w:rFonts w:ascii="Calibri" w:hAnsi="Calibri" w:cs="Calibri"/>
          <w:kern w:val="1"/>
          <w:lang w:val="en-US"/>
        </w:rPr>
        <w:t xml:space="preserve"> works. Figure</w:t>
      </w:r>
      <w:ins w:id="515" w:author="Ettore Rizza" w:date="2018-09-14T07:28:00Z">
        <w:r w:rsidR="000869FD">
          <w:rPr>
            <w:rFonts w:ascii="Calibri" w:hAnsi="Calibri" w:cs="Calibri"/>
            <w:kern w:val="1"/>
            <w:lang w:val="en-US"/>
          </w:rPr>
          <w:t> </w:t>
        </w:r>
      </w:ins>
      <w:del w:id="516" w:author="Ettore Rizza" w:date="2018-09-14T07:28:00Z">
        <w:r w:rsidRPr="00546EFE" w:rsidDel="000869FD">
          <w:rPr>
            <w:rFonts w:ascii="Calibri" w:hAnsi="Calibri" w:cs="Calibri"/>
            <w:kern w:val="1"/>
            <w:lang w:val="en-US"/>
          </w:rPr>
          <w:delText xml:space="preserve"> </w:delText>
        </w:r>
      </w:del>
      <w:r w:rsidRPr="00546EFE">
        <w:rPr>
          <w:rFonts w:ascii="Calibri" w:hAnsi="Calibri" w:cs="Calibri"/>
          <w:kern w:val="1"/>
          <w:lang w:val="en-US"/>
        </w:rPr>
        <w:t xml:space="preserve">2 shows the proportion of triples in each of these </w:t>
      </w:r>
      <w:del w:id="517" w:author="Ettore Rizza" w:date="2018-09-14T06:41:00Z">
        <w:r w:rsidRPr="00546EFE" w:rsidDel="007E0852">
          <w:rPr>
            <w:rFonts w:ascii="Calibri" w:hAnsi="Calibri" w:cs="Calibri"/>
            <w:kern w:val="1"/>
            <w:lang w:val="en-US"/>
          </w:rPr>
          <w:delText>categories</w:delText>
        </w:r>
      </w:del>
      <w:ins w:id="518" w:author="Ettore Rizza" w:date="2018-09-14T06:41:00Z">
        <w:r w:rsidR="007E0852">
          <w:rPr>
            <w:rFonts w:ascii="Calibri" w:hAnsi="Calibri" w:cs="Calibri"/>
            <w:kern w:val="1"/>
            <w:lang w:val="en-US"/>
          </w:rPr>
          <w:t>classes</w:t>
        </w:r>
      </w:ins>
      <w:r w:rsidRPr="00546EFE">
        <w:rPr>
          <w:rFonts w:ascii="Calibri" w:hAnsi="Calibri" w:cs="Calibri"/>
          <w:kern w:val="1"/>
          <w:lang w:val="en-US"/>
        </w:rPr>
        <w:t xml:space="preserve">. Triples have been placed in their respective category according to the property used in the triple. For instance, the property </w:t>
      </w:r>
      <w:ins w:id="519" w:author="Ettore Rizza" w:date="2018-09-14T07:26:00Z">
        <w:r w:rsidR="00F95BAF">
          <w:rPr>
            <w:rFonts w:ascii="Calibri" w:hAnsi="Calibri" w:cs="Calibri"/>
            <w:kern w:val="1"/>
            <w:lang w:val="en-US"/>
          </w:rPr>
          <w:t>&lt;</w:t>
        </w:r>
      </w:ins>
      <w:del w:id="520" w:author="Ettore Rizza" w:date="2018-09-14T07:26:00Z">
        <w:r w:rsidRPr="00546EFE" w:rsidDel="000869FD">
          <w:rPr>
            <w:rFonts w:ascii="Calibri" w:hAnsi="Calibri" w:cs="Calibri"/>
            <w:kern w:val="1"/>
            <w:lang w:val="en-US"/>
          </w:rPr>
          <w:delText>« </w:delText>
        </w:r>
      </w:del>
      <w:r w:rsidR="006F4DD7" w:rsidRPr="00F95BAF">
        <w:rPr>
          <w:rFonts w:ascii="Calibri" w:hAnsi="Calibri" w:cs="Calibri"/>
          <w:kern w:val="1"/>
          <w:lang w:val="en-US"/>
          <w:rPrChange w:id="521" w:author="Ettore Rizza" w:date="2018-09-14T08:19:00Z">
            <w:rPr/>
          </w:rPrChange>
        </w:rPr>
        <w:fldChar w:fldCharType="begin"/>
      </w:r>
      <w:r w:rsidR="006F4DD7" w:rsidRPr="00F95BAF">
        <w:rPr>
          <w:rFonts w:ascii="Calibri" w:hAnsi="Calibri" w:cs="Calibri"/>
          <w:kern w:val="1"/>
          <w:lang w:val="en-US"/>
          <w:rPrChange w:id="522" w:author="Ettore Rizza" w:date="2018-09-14T08:19:00Z">
            <w:rPr/>
          </w:rPrChange>
        </w:rPr>
        <w:instrText xml:space="preserve"> HYPERLINK "http://www.w3.org/2000/01/rdf-schema" \l "label" </w:instrText>
      </w:r>
      <w:r w:rsidR="006F4DD7" w:rsidRPr="00F95BAF">
        <w:rPr>
          <w:rFonts w:ascii="Calibri" w:hAnsi="Calibri" w:cs="Calibri"/>
          <w:kern w:val="1"/>
          <w:lang w:val="en-US"/>
          <w:rPrChange w:id="523" w:author="Ettore Rizza" w:date="2018-09-14T08:19:00Z">
            <w:rPr/>
          </w:rPrChange>
        </w:rPr>
        <w:fldChar w:fldCharType="separate"/>
      </w:r>
      <w:r w:rsidRPr="00F95BAF">
        <w:rPr>
          <w:rFonts w:ascii="Calibri" w:hAnsi="Calibri" w:cs="Calibri"/>
          <w:kern w:val="1"/>
          <w:lang w:val="en-US"/>
          <w:rPrChange w:id="524" w:author="Ettore Rizza" w:date="2018-09-14T08:19:00Z">
            <w:rPr>
              <w:rFonts w:ascii="Calibri" w:hAnsi="Calibri" w:cs="Calibri"/>
              <w:i/>
              <w:iCs/>
              <w:kern w:val="1"/>
              <w:lang w:val="en-US"/>
            </w:rPr>
          </w:rPrChange>
        </w:rPr>
        <w:t>http://www.w3.org/2000/01/rdf-schema#label</w:t>
      </w:r>
      <w:r w:rsidR="006F4DD7" w:rsidRPr="00F95BAF">
        <w:rPr>
          <w:rFonts w:ascii="Calibri" w:hAnsi="Calibri" w:cs="Calibri"/>
          <w:kern w:val="1"/>
          <w:lang w:val="en-US"/>
          <w:rPrChange w:id="525" w:author="Ettore Rizza" w:date="2018-09-14T08:19:00Z">
            <w:rPr>
              <w:rFonts w:ascii="Calibri" w:hAnsi="Calibri" w:cs="Calibri"/>
              <w:i/>
              <w:iCs/>
              <w:kern w:val="1"/>
              <w:lang w:val="en-US"/>
            </w:rPr>
          </w:rPrChange>
        </w:rPr>
        <w:fldChar w:fldCharType="end"/>
      </w:r>
      <w:ins w:id="526" w:author="Ettore Rizza" w:date="2018-09-14T07:26:00Z">
        <w:r w:rsidR="00F95BAF">
          <w:rPr>
            <w:rFonts w:ascii="Calibri" w:hAnsi="Calibri" w:cs="Calibri"/>
            <w:kern w:val="1"/>
            <w:lang w:val="en-US"/>
          </w:rPr>
          <w:t>&gt;</w:t>
        </w:r>
      </w:ins>
      <w:del w:id="527" w:author="Ettore Rizza" w:date="2018-09-14T07:26:00Z">
        <w:r w:rsidRPr="00546EFE" w:rsidDel="000869FD">
          <w:rPr>
            <w:rFonts w:ascii="Calibri" w:hAnsi="Calibri" w:cs="Calibri"/>
            <w:kern w:val="1"/>
            <w:lang w:val="en-US"/>
          </w:rPr>
          <w:delText> »</w:delText>
        </w:r>
      </w:del>
      <w:r w:rsidRPr="00546EFE">
        <w:rPr>
          <w:rFonts w:ascii="Calibri" w:hAnsi="Calibri" w:cs="Calibri"/>
          <w:kern w:val="1"/>
          <w:lang w:val="en-US"/>
        </w:rPr>
        <w:t xml:space="preserve"> correspond to the </w:t>
      </w:r>
      <w:ins w:id="528" w:author="Ettore Rizza" w:date="2018-09-14T07:26:00Z">
        <w:r w:rsidR="000869FD">
          <w:rPr>
            <w:rFonts w:ascii="Calibri" w:hAnsi="Calibri" w:cs="Calibri"/>
            <w:kern w:val="1"/>
            <w:lang w:val="en-US"/>
          </w:rPr>
          <w:t>“</w:t>
        </w:r>
      </w:ins>
      <w:del w:id="529" w:author="Ettore Rizza" w:date="2018-09-14T07:26:00Z">
        <w:r w:rsidRPr="00546EFE" w:rsidDel="000869FD">
          <w:rPr>
            <w:rFonts w:ascii="Calibri" w:hAnsi="Calibri" w:cs="Calibri"/>
            <w:kern w:val="1"/>
            <w:lang w:val="en-US"/>
          </w:rPr>
          <w:delText>"</w:delText>
        </w:r>
      </w:del>
      <w:r w:rsidRPr="00546EFE">
        <w:rPr>
          <w:rFonts w:ascii="Calibri" w:hAnsi="Calibri" w:cs="Calibri"/>
          <w:kern w:val="1"/>
          <w:lang w:val="en-US"/>
        </w:rPr>
        <w:t>appellation</w:t>
      </w:r>
      <w:ins w:id="530" w:author="Ettore Rizza" w:date="2018-09-14T07:26:00Z">
        <w:r w:rsidR="000869FD">
          <w:rPr>
            <w:rFonts w:ascii="Calibri" w:hAnsi="Calibri" w:cs="Calibri"/>
            <w:kern w:val="1"/>
            <w:lang w:val="en-US"/>
          </w:rPr>
          <w:t>”</w:t>
        </w:r>
      </w:ins>
      <w:del w:id="531" w:author="Ettore Rizza" w:date="2018-09-14T07:26:00Z">
        <w:r w:rsidRPr="00546EFE" w:rsidDel="000869FD">
          <w:rPr>
            <w:rFonts w:ascii="Calibri" w:hAnsi="Calibri" w:cs="Calibri"/>
            <w:kern w:val="1"/>
            <w:lang w:val="en-US"/>
          </w:rPr>
          <w:delText>"</w:delText>
        </w:r>
      </w:del>
      <w:r w:rsidRPr="00546EFE">
        <w:rPr>
          <w:rFonts w:ascii="Calibri" w:hAnsi="Calibri" w:cs="Calibri"/>
          <w:kern w:val="1"/>
          <w:lang w:val="en-US"/>
        </w:rPr>
        <w:t xml:space="preserve"> category, which encompasses all the different labels under which Henry Carton de Wiart is known. There are many, especially in VIAF, which records the different labels used by libraries: Carton de Wiart</w:t>
      </w:r>
      <w:ins w:id="532" w:author="Ettore Rizza" w:date="2018-09-14T07:28:00Z">
        <w:r w:rsidR="000869FD">
          <w:rPr>
            <w:rFonts w:ascii="Calibri" w:hAnsi="Calibri" w:cs="Calibri"/>
            <w:kern w:val="1"/>
            <w:rtl/>
            <w:lang w:val="fr"/>
          </w:rPr>
          <w:t>‏</w:t>
        </w:r>
      </w:ins>
      <w:del w:id="533" w:author="Ettore Rizza" w:date="2018-09-14T07:28:00Z">
        <w:r w:rsidDel="000869FD">
          <w:rPr>
            <w:rFonts w:ascii="Calibri" w:hAnsi="Calibri" w:cs="Calibri"/>
            <w:kern w:val="1"/>
            <w:rtl/>
            <w:lang w:val="fr"/>
          </w:rPr>
          <w:delText>‏</w:delText>
        </w:r>
      </w:del>
      <w:r w:rsidRPr="00546EFE">
        <w:rPr>
          <w:rFonts w:ascii="Calibri" w:hAnsi="Calibri" w:cs="Calibri"/>
          <w:kern w:val="1"/>
          <w:lang w:val="en-US"/>
        </w:rPr>
        <w:t>, Henry</w:t>
      </w:r>
      <w:ins w:id="534" w:author="Ettore Rizza" w:date="2018-09-14T07:28:00Z">
        <w:r w:rsidR="000869FD">
          <w:rPr>
            <w:rFonts w:ascii="Calibri" w:hAnsi="Calibri" w:cs="Calibri"/>
            <w:kern w:val="1"/>
            <w:rtl/>
            <w:lang w:val="fr"/>
          </w:rPr>
          <w:t>‏</w:t>
        </w:r>
      </w:ins>
      <w:del w:id="535" w:author="Ettore Rizza" w:date="2018-09-14T07:28:00Z">
        <w:r w:rsidDel="000869FD">
          <w:rPr>
            <w:rFonts w:ascii="Calibri" w:hAnsi="Calibri" w:cs="Calibri"/>
            <w:kern w:val="1"/>
            <w:rtl/>
            <w:lang w:val="fr"/>
          </w:rPr>
          <w:delText>‏</w:delText>
        </w:r>
      </w:del>
      <w:ins w:id="536" w:author="Ettore Rizza" w:date="2018-09-14T07:28:00Z">
        <w:r w:rsidR="000869FD">
          <w:rPr>
            <w:rFonts w:ascii="Calibri" w:hAnsi="Calibri" w:cs="Calibri"/>
            <w:kern w:val="1"/>
            <w:lang w:val="en-US"/>
          </w:rPr>
          <w:t> ;</w:t>
        </w:r>
      </w:ins>
      <w:del w:id="537" w:author="Ettore Rizza" w:date="2018-09-14T07:28:00Z">
        <w:r w:rsidRPr="00546EFE" w:rsidDel="000869FD">
          <w:rPr>
            <w:rFonts w:ascii="Calibri" w:hAnsi="Calibri" w:cs="Calibri"/>
            <w:kern w:val="1"/>
            <w:lang w:val="en-US"/>
          </w:rPr>
          <w:delText>;</w:delText>
        </w:r>
      </w:del>
      <w:r w:rsidRPr="00546EFE">
        <w:rPr>
          <w:rFonts w:ascii="Calibri" w:hAnsi="Calibri" w:cs="Calibri"/>
          <w:kern w:val="1"/>
          <w:lang w:val="en-US"/>
        </w:rPr>
        <w:t xml:space="preserve"> Carton de Wiart, Henry,</w:t>
      </w:r>
      <w:ins w:id="538" w:author="Ettore Rizza" w:date="2018-09-14T07:28:00Z">
        <w:r w:rsidR="000869FD">
          <w:rPr>
            <w:rFonts w:ascii="Calibri" w:hAnsi="Calibri" w:cs="Calibri"/>
            <w:kern w:val="1"/>
            <w:rtl/>
            <w:lang w:val="fr"/>
          </w:rPr>
          <w:t>‏</w:t>
        </w:r>
      </w:ins>
      <w:del w:id="539" w:author="Ettore Rizza" w:date="2018-09-14T07:28:00Z">
        <w:r w:rsidDel="000869FD">
          <w:rPr>
            <w:rFonts w:ascii="Calibri" w:hAnsi="Calibri" w:cs="Calibri"/>
            <w:kern w:val="1"/>
            <w:rtl/>
            <w:lang w:val="fr"/>
          </w:rPr>
          <w:delText>‏</w:delText>
        </w:r>
      </w:del>
      <w:r w:rsidRPr="00546EFE">
        <w:rPr>
          <w:rFonts w:ascii="Calibri" w:hAnsi="Calibri" w:cs="Calibri"/>
          <w:kern w:val="1"/>
          <w:lang w:val="en-US"/>
        </w:rPr>
        <w:t xml:space="preserve"> </w:t>
      </w:r>
      <w:del w:id="540" w:author="Ettore Rizza" w:date="2018-09-13T11:12:00Z">
        <w:r w:rsidRPr="00546EFE" w:rsidDel="00223C3C">
          <w:rPr>
            <w:rFonts w:ascii="Calibri" w:hAnsi="Calibri" w:cs="Calibri"/>
            <w:kern w:val="1"/>
            <w:lang w:val="en-US"/>
          </w:rPr>
          <w:delText xml:space="preserve"> </w:delText>
        </w:r>
      </w:del>
      <w:r w:rsidRPr="00546EFE">
        <w:rPr>
          <w:rFonts w:ascii="Calibri" w:hAnsi="Calibri" w:cs="Calibri"/>
          <w:kern w:val="1"/>
          <w:lang w:val="en-US"/>
        </w:rPr>
        <w:t>Comte, 1869-1951</w:t>
      </w:r>
      <w:ins w:id="541" w:author="Ettore Rizza" w:date="2018-09-14T07:28:00Z">
        <w:r w:rsidR="000869FD">
          <w:rPr>
            <w:rFonts w:ascii="Calibri" w:hAnsi="Calibri" w:cs="Calibri"/>
            <w:kern w:val="1"/>
            <w:rtl/>
            <w:lang w:val="fr"/>
          </w:rPr>
          <w:t>‏</w:t>
        </w:r>
      </w:ins>
      <w:del w:id="542" w:author="Ettore Rizza" w:date="2018-09-14T07:28:00Z">
        <w:r w:rsidDel="000869FD">
          <w:rPr>
            <w:rFonts w:ascii="Calibri" w:hAnsi="Calibri" w:cs="Calibri"/>
            <w:kern w:val="1"/>
            <w:rtl/>
            <w:lang w:val="fr"/>
          </w:rPr>
          <w:delText>‏</w:delText>
        </w:r>
      </w:del>
      <w:ins w:id="543" w:author="Ettore Rizza" w:date="2018-09-14T07:28:00Z">
        <w:r w:rsidR="000869FD">
          <w:rPr>
            <w:rFonts w:ascii="Calibri" w:hAnsi="Calibri" w:cs="Calibri"/>
            <w:kern w:val="1"/>
            <w:lang w:val="en-US"/>
          </w:rPr>
          <w:t> ;</w:t>
        </w:r>
      </w:ins>
      <w:del w:id="544" w:author="Ettore Rizza" w:date="2018-09-14T07:28:00Z">
        <w:r w:rsidRPr="00546EFE" w:rsidDel="000869FD">
          <w:rPr>
            <w:rFonts w:ascii="Calibri" w:hAnsi="Calibri" w:cs="Calibri"/>
            <w:kern w:val="1"/>
            <w:lang w:val="en-US"/>
          </w:rPr>
          <w:delText>;</w:delText>
        </w:r>
      </w:del>
      <w:r w:rsidRPr="00546EFE">
        <w:rPr>
          <w:rFonts w:ascii="Calibri" w:hAnsi="Calibri" w:cs="Calibri"/>
          <w:kern w:val="1"/>
          <w:lang w:val="en-US"/>
        </w:rPr>
        <w:t xml:space="preserve"> Carton de Wiart, Henry</w:t>
      </w:r>
      <w:ins w:id="545" w:author="Ettore Rizza" w:date="2018-09-14T07:28:00Z">
        <w:r w:rsidR="000869FD">
          <w:rPr>
            <w:rFonts w:ascii="Calibri" w:hAnsi="Calibri" w:cs="Calibri"/>
            <w:kern w:val="1"/>
            <w:rtl/>
            <w:lang w:val="fr"/>
          </w:rPr>
          <w:t>‏</w:t>
        </w:r>
      </w:ins>
      <w:del w:id="546" w:author="Ettore Rizza" w:date="2018-09-14T07:28:00Z">
        <w:r w:rsidDel="000869FD">
          <w:rPr>
            <w:rFonts w:ascii="Calibri" w:hAnsi="Calibri" w:cs="Calibri"/>
            <w:kern w:val="1"/>
            <w:rtl/>
            <w:lang w:val="fr"/>
          </w:rPr>
          <w:delText>‏</w:delText>
        </w:r>
      </w:del>
      <w:ins w:id="547" w:author="Ettore Rizza" w:date="2018-09-14T07:27:00Z">
        <w:r w:rsidR="000869FD">
          <w:rPr>
            <w:rFonts w:ascii="Calibri" w:hAnsi="Calibri" w:cs="Calibri"/>
            <w:kern w:val="1"/>
            <w:lang w:val="en-US"/>
          </w:rPr>
          <w:t>‎</w:t>
        </w:r>
      </w:ins>
      <w:del w:id="548" w:author="Ettore Rizza" w:date="2018-09-14T07:27:00Z">
        <w:r w:rsidRPr="00546EFE" w:rsidDel="000869FD">
          <w:rPr>
            <w:rFonts w:ascii="Calibri" w:hAnsi="Calibri" w:cs="Calibri"/>
            <w:kern w:val="1"/>
            <w:lang w:val="en-US"/>
          </w:rPr>
          <w:delText>‎</w:delText>
        </w:r>
      </w:del>
      <w:r w:rsidRPr="00546EFE">
        <w:rPr>
          <w:rFonts w:ascii="Calibri" w:hAnsi="Calibri" w:cs="Calibri"/>
          <w:kern w:val="1"/>
          <w:lang w:val="en-US"/>
        </w:rPr>
        <w:t xml:space="preserve"> </w:t>
      </w:r>
      <w:del w:id="549" w:author="Ettore Rizza" w:date="2018-09-14T06:41:00Z">
        <w:r w:rsidRPr="00546EFE" w:rsidDel="007E0852">
          <w:rPr>
            <w:rFonts w:ascii="Calibri" w:hAnsi="Calibri" w:cs="Calibri"/>
            <w:kern w:val="1"/>
            <w:lang w:val="en-US"/>
          </w:rPr>
          <w:delText xml:space="preserve"> </w:delText>
        </w:r>
      </w:del>
      <w:r w:rsidRPr="00546EFE">
        <w:rPr>
          <w:rFonts w:ascii="Calibri" w:hAnsi="Calibri" w:cs="Calibri"/>
          <w:kern w:val="1"/>
          <w:lang w:val="en-US"/>
        </w:rPr>
        <w:t xml:space="preserve">(1869-1951). The </w:t>
      </w:r>
      <w:ins w:id="550" w:author="Ettore Rizza" w:date="2018-09-14T07:26:00Z">
        <w:r w:rsidR="000869FD">
          <w:rPr>
            <w:rFonts w:ascii="Calibri" w:hAnsi="Calibri" w:cs="Calibri"/>
            <w:kern w:val="1"/>
            <w:lang w:val="en-US"/>
          </w:rPr>
          <w:t>“</w:t>
        </w:r>
      </w:ins>
      <w:del w:id="551" w:author="Ettore Rizza" w:date="2018-09-14T07:26:00Z">
        <w:r w:rsidRPr="00546EFE" w:rsidDel="000869FD">
          <w:rPr>
            <w:rFonts w:ascii="Calibri" w:hAnsi="Calibri" w:cs="Calibri"/>
            <w:kern w:val="1"/>
            <w:lang w:val="en-US"/>
          </w:rPr>
          <w:delText>"</w:delText>
        </w:r>
      </w:del>
      <w:r w:rsidRPr="00546EFE">
        <w:rPr>
          <w:rFonts w:ascii="Calibri" w:hAnsi="Calibri" w:cs="Calibri"/>
          <w:kern w:val="1"/>
          <w:lang w:val="en-US"/>
        </w:rPr>
        <w:t>category</w:t>
      </w:r>
      <w:ins w:id="552" w:author="Ettore Rizza" w:date="2018-09-14T07:26:00Z">
        <w:r w:rsidR="000869FD">
          <w:rPr>
            <w:rFonts w:ascii="Calibri" w:hAnsi="Calibri" w:cs="Calibri"/>
            <w:kern w:val="1"/>
            <w:lang w:val="en-US"/>
          </w:rPr>
          <w:t>”</w:t>
        </w:r>
      </w:ins>
      <w:del w:id="553" w:author="Ettore Rizza" w:date="2018-09-14T07:26:00Z">
        <w:r w:rsidRPr="00546EFE" w:rsidDel="000869FD">
          <w:rPr>
            <w:rFonts w:ascii="Calibri" w:hAnsi="Calibri" w:cs="Calibri"/>
            <w:kern w:val="1"/>
            <w:lang w:val="en-US"/>
          </w:rPr>
          <w:delText>"</w:delText>
        </w:r>
      </w:del>
      <w:r w:rsidRPr="00546EFE">
        <w:rPr>
          <w:rFonts w:ascii="Calibri" w:hAnsi="Calibri" w:cs="Calibri"/>
          <w:kern w:val="1"/>
          <w:lang w:val="en-US"/>
        </w:rPr>
        <w:t xml:space="preserve"> </w:t>
      </w:r>
      <w:del w:id="554" w:author="Ettore Rizza" w:date="2018-09-14T06:41:00Z">
        <w:r w:rsidRPr="00546EFE" w:rsidDel="007E0852">
          <w:rPr>
            <w:rFonts w:ascii="Calibri" w:hAnsi="Calibri" w:cs="Calibri"/>
            <w:kern w:val="1"/>
            <w:lang w:val="en-US"/>
          </w:rPr>
          <w:delText xml:space="preserve">category </w:delText>
        </w:r>
      </w:del>
      <w:ins w:id="555" w:author="Ettore Rizza" w:date="2018-09-14T06:41:00Z">
        <w:r w:rsidR="007E0852">
          <w:rPr>
            <w:rFonts w:ascii="Calibri" w:hAnsi="Calibri" w:cs="Calibri"/>
            <w:kern w:val="1"/>
            <w:lang w:val="en-US"/>
          </w:rPr>
          <w:t>class</w:t>
        </w:r>
        <w:r w:rsidR="007E0852" w:rsidRPr="00546EFE">
          <w:rPr>
            <w:rFonts w:ascii="Calibri" w:hAnsi="Calibri" w:cs="Calibri"/>
            <w:kern w:val="1"/>
            <w:lang w:val="en-US"/>
          </w:rPr>
          <w:t xml:space="preserve"> </w:t>
        </w:r>
      </w:ins>
      <w:r w:rsidRPr="00546EFE">
        <w:rPr>
          <w:rFonts w:ascii="Calibri" w:hAnsi="Calibri" w:cs="Calibri"/>
          <w:kern w:val="1"/>
          <w:lang w:val="en-US"/>
        </w:rPr>
        <w:t xml:space="preserve">is the largest because it includes Wikipedia </w:t>
      </w:r>
      <w:del w:id="556" w:author="Ettore Rizza" w:date="2018-09-14T06:41:00Z">
        <w:r w:rsidRPr="00546EFE" w:rsidDel="007E0852">
          <w:rPr>
            <w:rFonts w:ascii="Calibri" w:hAnsi="Calibri" w:cs="Calibri"/>
            <w:kern w:val="1"/>
            <w:lang w:val="en-US"/>
          </w:rPr>
          <w:delText xml:space="preserve">links, i.e. links to other pages or </w:delText>
        </w:r>
      </w:del>
      <w:ins w:id="557" w:author="Ettore Rizza" w:date="2018-09-14T06:41:00Z">
        <w:r w:rsidR="007E0852">
          <w:rPr>
            <w:rFonts w:ascii="Calibri" w:hAnsi="Calibri" w:cs="Calibri"/>
            <w:kern w:val="1"/>
            <w:lang w:val="en-US"/>
          </w:rPr>
          <w:t xml:space="preserve">and </w:t>
        </w:r>
      </w:ins>
      <w:ins w:id="558" w:author="Ettore Rizza" w:date="2018-09-14T08:28:00Z">
        <w:r w:rsidR="00BE1DBC">
          <w:rPr>
            <w:rFonts w:ascii="Calibri" w:hAnsi="Calibri" w:cs="Calibri"/>
            <w:kern w:val="1"/>
            <w:lang w:val="en-US"/>
          </w:rPr>
          <w:t>YAGO</w:t>
        </w:r>
      </w:ins>
      <w:ins w:id="559" w:author="Ettore Rizza" w:date="2018-09-14T06:41:00Z">
        <w:r w:rsidR="007E0852">
          <w:rPr>
            <w:rFonts w:ascii="Calibri" w:hAnsi="Calibri" w:cs="Calibri"/>
            <w:kern w:val="1"/>
            <w:lang w:val="en-US"/>
          </w:rPr>
          <w:t xml:space="preserve"> </w:t>
        </w:r>
      </w:ins>
      <w:r w:rsidRPr="00546EFE">
        <w:rPr>
          <w:rFonts w:ascii="Calibri" w:hAnsi="Calibri" w:cs="Calibri"/>
          <w:kern w:val="1"/>
          <w:lang w:val="en-US"/>
        </w:rPr>
        <w:t>categories</w:t>
      </w:r>
      <w:del w:id="560" w:author="Ettore Rizza" w:date="2018-09-14T06:41:00Z">
        <w:r w:rsidRPr="00546EFE" w:rsidDel="007E0852">
          <w:rPr>
            <w:rFonts w:ascii="Calibri" w:hAnsi="Calibri" w:cs="Calibri"/>
            <w:kern w:val="1"/>
            <w:lang w:val="en-US"/>
          </w:rPr>
          <w:delText xml:space="preserve"> contained in Wikipedia. It also includes </w:delText>
        </w:r>
      </w:del>
      <w:del w:id="561" w:author="Ettore Rizza" w:date="2018-09-13T11:12:00Z">
        <w:r w:rsidRPr="00546EFE" w:rsidDel="00223C3C">
          <w:rPr>
            <w:rFonts w:ascii="Calibri" w:hAnsi="Calibri" w:cs="Calibri"/>
            <w:kern w:val="1"/>
            <w:lang w:val="en-US"/>
          </w:rPr>
          <w:delText>Yago</w:delText>
        </w:r>
      </w:del>
      <w:del w:id="562" w:author="Ettore Rizza" w:date="2018-09-14T06:41:00Z">
        <w:r w:rsidRPr="00546EFE" w:rsidDel="007E0852">
          <w:rPr>
            <w:rFonts w:ascii="Calibri" w:hAnsi="Calibri" w:cs="Calibri"/>
            <w:kern w:val="1"/>
            <w:lang w:val="en-US"/>
          </w:rPr>
          <w:delText xml:space="preserve"> categories</w:delText>
        </w:r>
      </w:del>
      <w:r w:rsidRPr="00546EFE">
        <w:rPr>
          <w:rFonts w:ascii="Calibri" w:hAnsi="Calibri" w:cs="Calibri"/>
          <w:kern w:val="1"/>
          <w:lang w:val="en-US"/>
        </w:rPr>
        <w:t>, which are numerous</w:t>
      </w:r>
      <w:ins w:id="563" w:author="Ettore Rizza" w:date="2018-09-14T07:27:00Z">
        <w:r w:rsidR="000869FD">
          <w:rPr>
            <w:rFonts w:ascii="Calibri" w:hAnsi="Calibri" w:cs="Calibri"/>
            <w:kern w:val="1"/>
            <w:lang w:val="en-US"/>
          </w:rPr>
          <w:t>—</w:t>
        </w:r>
      </w:ins>
      <w:del w:id="564" w:author="Ettore Rizza" w:date="2018-09-14T06:44:00Z">
        <w:r w:rsidRPr="00546EFE" w:rsidDel="007E0852">
          <w:rPr>
            <w:rFonts w:ascii="Calibri" w:hAnsi="Calibri" w:cs="Calibri"/>
            <w:kern w:val="1"/>
            <w:lang w:val="en-US"/>
          </w:rPr>
          <w:delText>,</w:delText>
        </w:r>
      </w:del>
      <w:del w:id="565" w:author="Ettore Rizza" w:date="2018-09-14T07:27:00Z">
        <w:r w:rsidRPr="00546EFE" w:rsidDel="000869FD">
          <w:rPr>
            <w:rFonts w:ascii="Calibri" w:hAnsi="Calibri" w:cs="Calibri"/>
            <w:kern w:val="1"/>
            <w:lang w:val="en-US"/>
          </w:rPr>
          <w:delText xml:space="preserve"> </w:delText>
        </w:r>
      </w:del>
      <w:r w:rsidRPr="00546EFE">
        <w:rPr>
          <w:rFonts w:ascii="Calibri" w:hAnsi="Calibri" w:cs="Calibri"/>
          <w:kern w:val="1"/>
          <w:lang w:val="en-US"/>
        </w:rPr>
        <w:t>for example</w:t>
      </w:r>
      <w:ins w:id="566" w:author="Ettore Rizza" w:date="2018-09-14T06:42:00Z">
        <w:r w:rsidR="007E0852">
          <w:rPr>
            <w:rFonts w:ascii="Calibri" w:hAnsi="Calibri" w:cs="Calibri"/>
            <w:kern w:val="1"/>
            <w:lang w:val="en-US"/>
          </w:rPr>
          <w:t xml:space="preserve"> &lt;</w:t>
        </w:r>
        <w:r w:rsidR="007E0852" w:rsidRPr="007E0852">
          <w:rPr>
            <w:rFonts w:ascii="Calibri" w:hAnsi="Calibri" w:cs="Calibri"/>
            <w:kern w:val="1"/>
            <w:lang w:val="en-US"/>
          </w:rPr>
          <w:t>http://</w:t>
        </w:r>
      </w:ins>
      <w:ins w:id="567" w:author="Ettore Rizza" w:date="2018-09-14T08:28:00Z">
        <w:r w:rsidR="00BE1DBC">
          <w:rPr>
            <w:rFonts w:ascii="Calibri" w:hAnsi="Calibri" w:cs="Calibri"/>
            <w:kern w:val="1"/>
            <w:lang w:val="en-US"/>
          </w:rPr>
          <w:t>YAGO</w:t>
        </w:r>
      </w:ins>
      <w:ins w:id="568" w:author="Ettore Rizza" w:date="2018-09-14T06:42:00Z">
        <w:r w:rsidR="007E0852" w:rsidRPr="007E0852">
          <w:rPr>
            <w:rFonts w:ascii="Calibri" w:hAnsi="Calibri" w:cs="Calibri"/>
            <w:kern w:val="1"/>
            <w:lang w:val="en-US"/>
          </w:rPr>
          <w:t>-knowledge.org/resource/wikicat_Walloon_people</w:t>
        </w:r>
        <w:r w:rsidR="007E0852">
          <w:rPr>
            <w:rFonts w:ascii="Calibri" w:hAnsi="Calibri" w:cs="Calibri"/>
            <w:kern w:val="1"/>
            <w:lang w:val="en-US"/>
          </w:rPr>
          <w:t>&gt;</w:t>
        </w:r>
      </w:ins>
      <w:del w:id="569" w:author="Ettore Rizza" w:date="2018-09-14T06:42:00Z">
        <w:r w:rsidRPr="00546EFE" w:rsidDel="007E0852">
          <w:rPr>
            <w:rFonts w:ascii="Calibri" w:hAnsi="Calibri" w:cs="Calibri"/>
            <w:kern w:val="1"/>
            <w:lang w:val="en-US"/>
          </w:rPr>
          <w:delText>, "Henry Carton de Wiart is a legal Actor"</w:delText>
        </w:r>
      </w:del>
      <w:del w:id="570" w:author="Ettore Rizza" w:date="2018-09-14T06:43:00Z">
        <w:r w:rsidRPr="00546EFE" w:rsidDel="007E0852">
          <w:rPr>
            <w:rFonts w:ascii="Calibri" w:hAnsi="Calibri" w:cs="Calibri"/>
            <w:kern w:val="1"/>
            <w:lang w:val="en-US"/>
          </w:rPr>
          <w:delText>,</w:delText>
        </w:r>
      </w:del>
      <w:r w:rsidRPr="00546EFE">
        <w:rPr>
          <w:rFonts w:ascii="Calibri" w:hAnsi="Calibri" w:cs="Calibri"/>
          <w:kern w:val="1"/>
          <w:lang w:val="en-US"/>
        </w:rPr>
        <w:t xml:space="preserve"> or </w:t>
      </w:r>
      <w:del w:id="571" w:author="Ettore Rizza" w:date="2018-09-14T06:44:00Z">
        <w:r w:rsidRPr="00546EFE" w:rsidDel="007E0852">
          <w:rPr>
            <w:rFonts w:ascii="Calibri" w:hAnsi="Calibri" w:cs="Calibri"/>
            <w:kern w:val="1"/>
            <w:lang w:val="en-US"/>
          </w:rPr>
          <w:delText xml:space="preserve">"Henry Carton de Wiart is </w:delText>
        </w:r>
      </w:del>
      <w:del w:id="572" w:author="Ettore Rizza" w:date="2018-09-13T11:13:00Z">
        <w:r w:rsidRPr="00546EFE" w:rsidDel="00223C3C">
          <w:rPr>
            <w:rFonts w:ascii="Calibri" w:hAnsi="Calibri" w:cs="Calibri"/>
            <w:kern w:val="1"/>
            <w:lang w:val="en-US"/>
          </w:rPr>
          <w:delText>an Aristocrat</w:delText>
        </w:r>
      </w:del>
      <w:del w:id="573" w:author="Ettore Rizza" w:date="2018-09-14T06:44:00Z">
        <w:r w:rsidRPr="00546EFE" w:rsidDel="007E0852">
          <w:rPr>
            <w:rFonts w:ascii="Calibri" w:hAnsi="Calibri" w:cs="Calibri"/>
            <w:kern w:val="1"/>
            <w:lang w:val="en-US"/>
          </w:rPr>
          <w:delText>"</w:delText>
        </w:r>
      </w:del>
      <w:ins w:id="574" w:author="Ettore Rizza" w:date="2018-09-14T06:44:00Z">
        <w:r w:rsidR="007E0852">
          <w:rPr>
            <w:rFonts w:ascii="Calibri" w:hAnsi="Calibri" w:cs="Calibri"/>
            <w:kern w:val="1"/>
            <w:lang w:val="en-US"/>
          </w:rPr>
          <w:t>&lt;</w:t>
        </w:r>
      </w:ins>
      <w:ins w:id="575" w:author="Ettore Rizza" w:date="2018-09-14T06:46:00Z">
        <w:r w:rsidR="007E0852" w:rsidRPr="007E0852">
          <w:rPr>
            <w:rFonts w:ascii="Calibri" w:hAnsi="Calibri" w:cs="Calibri"/>
            <w:kern w:val="1"/>
            <w:lang w:val="en-US"/>
          </w:rPr>
          <w:t>http://dbpedia.org/</w:t>
        </w:r>
        <w:r w:rsidR="007E0852">
          <w:rPr>
            <w:rFonts w:ascii="Calibri" w:hAnsi="Calibri" w:cs="Calibri"/>
            <w:kern w:val="1"/>
            <w:lang w:val="en-US"/>
          </w:rPr>
          <w:t>resource</w:t>
        </w:r>
        <w:r w:rsidR="007E0852" w:rsidRPr="007E0852">
          <w:rPr>
            <w:rFonts w:ascii="Calibri" w:hAnsi="Calibri" w:cs="Calibri"/>
            <w:kern w:val="1"/>
            <w:lang w:val="en-US"/>
          </w:rPr>
          <w:t>/Category:Members_of_the_Brussels_Guild_of_Saint_Luke</w:t>
        </w:r>
      </w:ins>
      <w:ins w:id="576" w:author="Ettore Rizza" w:date="2018-09-14T06:44:00Z">
        <w:r w:rsidR="007E0852">
          <w:rPr>
            <w:rFonts w:ascii="Calibri" w:hAnsi="Calibri" w:cs="Calibri"/>
            <w:kern w:val="1"/>
            <w:lang w:val="en-US"/>
          </w:rPr>
          <w:t>&gt;</w:t>
        </w:r>
      </w:ins>
      <w:r w:rsidRPr="00546EFE">
        <w:rPr>
          <w:rFonts w:ascii="Calibri" w:hAnsi="Calibri" w:cs="Calibri"/>
          <w:kern w:val="1"/>
          <w:lang w:val="en-US"/>
        </w:rPr>
        <w:t xml:space="preserve">.  </w:t>
      </w:r>
    </w:p>
    <w:p w:rsidR="009375D1" w:rsidRPr="00546EFE"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kern w:val="1"/>
          <w:lang w:val="en-US"/>
        </w:rPr>
      </w:pPr>
    </w:p>
    <w:p w:rsidR="009375D1" w:rsidRPr="00546EFE"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ascii="Calibri" w:hAnsi="Calibri" w:cs="Calibri"/>
          <w:kern w:val="1"/>
          <w:lang w:val="en-US"/>
        </w:rPr>
      </w:pPr>
    </w:p>
    <w:p w:rsidR="009375D1" w:rsidRPr="00546EFE" w:rsidRDefault="0054466C" w:rsidP="00546EFE">
      <w:pPr>
        <w:pStyle w:val="Titre1"/>
        <w:rPr>
          <w:lang w:val="en-US"/>
        </w:rPr>
      </w:pPr>
      <w:r w:rsidRPr="00546EFE">
        <w:rPr>
          <w:lang w:val="en-US"/>
        </w:rPr>
        <w:t>Semi-</w:t>
      </w:r>
      <w:ins w:id="577" w:author="Ettore Rizza" w:date="2018-09-14T07:23:00Z">
        <w:r w:rsidR="000869FD">
          <w:rPr>
            <w:lang w:val="en-US"/>
          </w:rPr>
          <w:t>A</w:t>
        </w:r>
      </w:ins>
      <w:del w:id="578" w:author="Ettore Rizza" w:date="2018-09-14T07:23:00Z">
        <w:r w:rsidRPr="00546EFE" w:rsidDel="000869FD">
          <w:rPr>
            <w:lang w:val="en-US"/>
          </w:rPr>
          <w:delText>a</w:delText>
        </w:r>
      </w:del>
      <w:r w:rsidRPr="00546EFE">
        <w:rPr>
          <w:lang w:val="en-US"/>
        </w:rPr>
        <w:t xml:space="preserve">utomated </w:t>
      </w:r>
      <w:ins w:id="579" w:author="Ettore Rizza" w:date="2018-09-14T07:24:00Z">
        <w:r w:rsidR="000869FD">
          <w:rPr>
            <w:lang w:val="en-US"/>
          </w:rPr>
          <w:t>B</w:t>
        </w:r>
      </w:ins>
      <w:del w:id="580" w:author="Ettore Rizza" w:date="2018-09-14T07:24:00Z">
        <w:r w:rsidRPr="00546EFE" w:rsidDel="000869FD">
          <w:rPr>
            <w:lang w:val="en-US"/>
          </w:rPr>
          <w:delText>b</w:delText>
        </w:r>
      </w:del>
      <w:r w:rsidRPr="00546EFE">
        <w:rPr>
          <w:lang w:val="en-US"/>
        </w:rPr>
        <w:t>iography</w:t>
      </w:r>
    </w:p>
    <w:p w:rsidR="009375D1" w:rsidRPr="00546EFE"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ascii="Calibri" w:hAnsi="Calibri" w:cs="Calibri"/>
          <w:b/>
          <w:bCs/>
          <w:kern w:val="1"/>
          <w:lang w:val="en-US"/>
        </w:rPr>
      </w:pPr>
    </w:p>
    <w:p w:rsidR="009375D1" w:rsidRPr="00546EFE" w:rsidRDefault="005446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kern w:val="1"/>
          <w:lang w:val="en-US"/>
        </w:rPr>
      </w:pPr>
      <w:r w:rsidRPr="00546EFE">
        <w:rPr>
          <w:rFonts w:ascii="Calibri" w:hAnsi="Calibri" w:cs="Calibri"/>
          <w:kern w:val="1"/>
          <w:lang w:val="en-US"/>
        </w:rPr>
        <w:t xml:space="preserve">Inspired by the </w:t>
      </w:r>
      <w:proofErr w:type="gramStart"/>
      <w:r w:rsidRPr="00546EFE">
        <w:rPr>
          <w:rFonts w:ascii="Calibri" w:hAnsi="Calibri" w:cs="Calibri"/>
          <w:kern w:val="1"/>
          <w:lang w:val="en-US"/>
        </w:rPr>
        <w:t>aforementioned reports</w:t>
      </w:r>
      <w:proofErr w:type="gramEnd"/>
      <w:r w:rsidRPr="00546EFE">
        <w:rPr>
          <w:rFonts w:ascii="Calibri" w:hAnsi="Calibri" w:cs="Calibri"/>
          <w:kern w:val="1"/>
          <w:lang w:val="en-US"/>
        </w:rPr>
        <w:t xml:space="preserve"> produced by robot journalists, we tried to see what a biography based on RDF triples would look like. </w:t>
      </w:r>
      <w:del w:id="581" w:author="Ettore Rizza" w:date="2018-09-14T06:46:00Z">
        <w:r w:rsidRPr="00546EFE" w:rsidDel="007E0852">
          <w:rPr>
            <w:rFonts w:ascii="Calibri" w:hAnsi="Calibri" w:cs="Calibri"/>
            <w:kern w:val="1"/>
            <w:lang w:val="en-US"/>
          </w:rPr>
          <w:delText>In order t</w:delText>
        </w:r>
      </w:del>
      <w:ins w:id="582" w:author="Ettore Rizza" w:date="2018-09-14T06:46:00Z">
        <w:r w:rsidR="007E0852">
          <w:rPr>
            <w:rFonts w:ascii="Calibri" w:hAnsi="Calibri" w:cs="Calibri"/>
            <w:kern w:val="1"/>
            <w:lang w:val="en-US"/>
          </w:rPr>
          <w:t>T</w:t>
        </w:r>
      </w:ins>
      <w:r w:rsidRPr="00546EFE">
        <w:rPr>
          <w:rFonts w:ascii="Calibri" w:hAnsi="Calibri" w:cs="Calibri"/>
          <w:kern w:val="1"/>
          <w:lang w:val="en-US"/>
        </w:rPr>
        <w:t>o create this biography, we have synthesized the information contained in the RDF triples collected by Alex. For the sake of clarity, we present in Figure</w:t>
      </w:r>
      <w:ins w:id="583" w:author="Ettore Rizza" w:date="2018-09-14T07:28:00Z">
        <w:r w:rsidR="000869FD">
          <w:rPr>
            <w:rFonts w:ascii="Calibri" w:hAnsi="Calibri" w:cs="Calibri"/>
            <w:kern w:val="1"/>
            <w:lang w:val="en-US"/>
          </w:rPr>
          <w:t> </w:t>
        </w:r>
      </w:ins>
      <w:del w:id="584" w:author="Ettore Rizza" w:date="2018-09-14T07:28:00Z">
        <w:r w:rsidRPr="00546EFE" w:rsidDel="000869FD">
          <w:rPr>
            <w:rFonts w:ascii="Calibri" w:hAnsi="Calibri" w:cs="Calibri"/>
            <w:kern w:val="1"/>
            <w:lang w:val="en-US"/>
          </w:rPr>
          <w:delText xml:space="preserve"> </w:delText>
        </w:r>
      </w:del>
      <w:r w:rsidRPr="00546EFE">
        <w:rPr>
          <w:rFonts w:ascii="Calibri" w:hAnsi="Calibri" w:cs="Calibri"/>
          <w:kern w:val="1"/>
          <w:lang w:val="en-US"/>
        </w:rPr>
        <w:t xml:space="preserve">3 a simplified version, based only on </w:t>
      </w:r>
      <w:proofErr w:type="spellStart"/>
      <w:r w:rsidRPr="00546EFE">
        <w:rPr>
          <w:rFonts w:ascii="Calibri" w:hAnsi="Calibri" w:cs="Calibri"/>
          <w:kern w:val="1"/>
          <w:lang w:val="en-US"/>
        </w:rPr>
        <w:t>Wikidata</w:t>
      </w:r>
      <w:proofErr w:type="spellEnd"/>
      <w:r w:rsidRPr="00546EFE">
        <w:rPr>
          <w:rFonts w:ascii="Calibri" w:hAnsi="Calibri" w:cs="Calibri"/>
          <w:kern w:val="1"/>
          <w:lang w:val="en-US"/>
        </w:rPr>
        <w:t xml:space="preserve"> and three different versions of </w:t>
      </w:r>
      <w:proofErr w:type="spellStart"/>
      <w:r w:rsidRPr="00546EFE">
        <w:rPr>
          <w:rFonts w:ascii="Calibri" w:hAnsi="Calibri" w:cs="Calibri"/>
          <w:kern w:val="1"/>
          <w:lang w:val="en-US"/>
        </w:rPr>
        <w:t>DBpedia</w:t>
      </w:r>
      <w:proofErr w:type="spellEnd"/>
      <w:r w:rsidRPr="00546EFE">
        <w:rPr>
          <w:rFonts w:ascii="Calibri" w:hAnsi="Calibri" w:cs="Calibri"/>
          <w:kern w:val="1"/>
          <w:lang w:val="en-US"/>
        </w:rPr>
        <w:t xml:space="preserve"> (EN, FR, NL). This means that this experimental biography does not contain the list of books that Carton de Wiart wrote or </w:t>
      </w:r>
      <w:del w:id="585" w:author="Ettore Rizza" w:date="2018-09-14T08:20:00Z">
        <w:r w:rsidRPr="00546EFE" w:rsidDel="00BE1DBC">
          <w:rPr>
            <w:rFonts w:ascii="Calibri" w:hAnsi="Calibri" w:cs="Calibri"/>
            <w:kern w:val="1"/>
            <w:lang w:val="en-US"/>
          </w:rPr>
          <w:delText xml:space="preserve">on which </w:delText>
        </w:r>
      </w:del>
      <w:r w:rsidRPr="00546EFE">
        <w:rPr>
          <w:rFonts w:ascii="Calibri" w:hAnsi="Calibri" w:cs="Calibri"/>
          <w:kern w:val="1"/>
          <w:lang w:val="en-US"/>
        </w:rPr>
        <w:t xml:space="preserve">he </w:t>
      </w:r>
      <w:r w:rsidRPr="00546EFE">
        <w:rPr>
          <w:rFonts w:ascii="Calibri" w:hAnsi="Calibri" w:cs="Calibri"/>
          <w:kern w:val="1"/>
          <w:lang w:val="en-US"/>
        </w:rPr>
        <w:lastRenderedPageBreak/>
        <w:t>collaborated</w:t>
      </w:r>
      <w:ins w:id="586" w:author="Ettore Rizza" w:date="2018-09-14T08:20:00Z">
        <w:r w:rsidR="00BE1DBC">
          <w:rPr>
            <w:rFonts w:ascii="Calibri" w:hAnsi="Calibri" w:cs="Calibri"/>
            <w:kern w:val="1"/>
            <w:lang w:val="en-US"/>
          </w:rPr>
          <w:t xml:space="preserve"> on</w:t>
        </w:r>
      </w:ins>
      <w:del w:id="587" w:author="Ettore Rizza" w:date="2018-09-14T08:20:00Z">
        <w:r w:rsidRPr="00546EFE" w:rsidDel="00BE1DBC">
          <w:rPr>
            <w:rFonts w:ascii="Calibri" w:hAnsi="Calibri" w:cs="Calibri"/>
            <w:kern w:val="1"/>
            <w:lang w:val="en-US"/>
          </w:rPr>
          <w:delText xml:space="preserve">; apart from that, the content was redundant. </w:delText>
        </w:r>
      </w:del>
      <w:ins w:id="588" w:author="Ettore Rizza" w:date="2018-09-14T08:20:00Z">
        <w:r w:rsidR="00BE1DBC">
          <w:rPr>
            <w:rFonts w:ascii="Calibri" w:hAnsi="Calibri" w:cs="Calibri"/>
            <w:kern w:val="1"/>
            <w:lang w:val="en-US"/>
          </w:rPr>
          <w:t>.</w:t>
        </w:r>
      </w:ins>
    </w:p>
    <w:p w:rsidR="009375D1" w:rsidRPr="00546EFE"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kern w:val="1"/>
          <w:lang w:val="en-US"/>
        </w:rPr>
      </w:pPr>
    </w:p>
    <w:p w:rsidR="009375D1" w:rsidRPr="00546EFE" w:rsidRDefault="005446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kern w:val="1"/>
          <w:lang w:val="en-US"/>
        </w:rPr>
      </w:pPr>
      <w:r w:rsidRPr="00546EFE">
        <w:rPr>
          <w:rFonts w:ascii="Calibri" w:hAnsi="Calibri" w:cs="Calibri"/>
          <w:kern w:val="1"/>
          <w:lang w:val="en-US"/>
        </w:rPr>
        <w:t>As you can see (Figure</w:t>
      </w:r>
      <w:ins w:id="589" w:author="Ettore Rizza" w:date="2018-09-14T07:28:00Z">
        <w:r w:rsidR="000869FD">
          <w:rPr>
            <w:rFonts w:ascii="Calibri" w:hAnsi="Calibri" w:cs="Calibri"/>
            <w:kern w:val="1"/>
            <w:lang w:val="en-US"/>
          </w:rPr>
          <w:t> </w:t>
        </w:r>
      </w:ins>
      <w:del w:id="590" w:author="Ettore Rizza" w:date="2018-09-14T07:28:00Z">
        <w:r w:rsidRPr="00546EFE" w:rsidDel="000869FD">
          <w:rPr>
            <w:rFonts w:ascii="Calibri" w:hAnsi="Calibri" w:cs="Calibri"/>
            <w:kern w:val="1"/>
            <w:lang w:val="en-US"/>
          </w:rPr>
          <w:delText xml:space="preserve"> </w:delText>
        </w:r>
      </w:del>
      <w:r w:rsidRPr="00546EFE">
        <w:rPr>
          <w:rFonts w:ascii="Calibri" w:hAnsi="Calibri" w:cs="Calibri"/>
          <w:kern w:val="1"/>
          <w:lang w:val="en-US"/>
        </w:rPr>
        <w:t>3), all the text fits in less than 20 lines. The result is far from Carton de Wiart</w:t>
      </w:r>
      <w:ins w:id="591" w:author="Ettore Rizza" w:date="2018-09-14T07:26:00Z">
        <w:r w:rsidR="000869FD">
          <w:rPr>
            <w:rFonts w:ascii="Calibri" w:hAnsi="Calibri" w:cs="Calibri"/>
            <w:kern w:val="1"/>
            <w:lang w:val="en-US"/>
          </w:rPr>
          <w:t>’</w:t>
        </w:r>
      </w:ins>
      <w:del w:id="592" w:author="Ettore Rizza" w:date="2018-09-14T07:26:00Z">
        <w:r w:rsidRPr="00546EFE" w:rsidDel="000869FD">
          <w:rPr>
            <w:rFonts w:ascii="Calibri" w:hAnsi="Calibri" w:cs="Calibri"/>
            <w:kern w:val="1"/>
            <w:lang w:val="en-US"/>
          </w:rPr>
          <w:delText>'</w:delText>
        </w:r>
      </w:del>
      <w:r w:rsidRPr="00546EFE">
        <w:rPr>
          <w:rFonts w:ascii="Calibri" w:hAnsi="Calibri" w:cs="Calibri"/>
          <w:kern w:val="1"/>
          <w:lang w:val="en-US"/>
        </w:rPr>
        <w:t xml:space="preserve">s biography displayed by the State Archives of Belgium, let alone the 8-pages </w:t>
      </w:r>
      <w:ins w:id="593" w:author="Ettore Rizza" w:date="2018-09-14T07:24:00Z">
        <w:r w:rsidR="000869FD">
          <w:rPr>
            <w:rFonts w:ascii="Calibri" w:hAnsi="Calibri" w:cs="Calibri"/>
            <w:kern w:val="1"/>
            <w:lang w:val="en-US"/>
          </w:rPr>
          <w:t>b</w:t>
        </w:r>
      </w:ins>
      <w:del w:id="594" w:author="Ettore Rizza" w:date="2018-09-14T07:24:00Z">
        <w:r w:rsidRPr="00546EFE" w:rsidDel="000869FD">
          <w:rPr>
            <w:rFonts w:ascii="Calibri" w:hAnsi="Calibri" w:cs="Calibri"/>
            <w:kern w:val="1"/>
            <w:lang w:val="en-US"/>
          </w:rPr>
          <w:delText>B</w:delText>
        </w:r>
      </w:del>
      <w:r w:rsidRPr="00546EFE">
        <w:rPr>
          <w:rFonts w:ascii="Calibri" w:hAnsi="Calibri" w:cs="Calibri"/>
          <w:kern w:val="1"/>
          <w:lang w:val="en-US"/>
        </w:rPr>
        <w:t xml:space="preserve">iographical note in the National Biography. This confirms our first hypothesis: the overwhelming </w:t>
      </w:r>
      <w:r w:rsidRPr="00BE1DBC">
        <w:rPr>
          <w:rFonts w:ascii="Calibri" w:hAnsi="Calibri" w:cs="Calibri"/>
          <w:kern w:val="1"/>
          <w:u w:val="single"/>
          <w:lang w:val="en-US"/>
          <w:rPrChange w:id="595" w:author="Ettore Rizza" w:date="2018-09-14T08:21:00Z">
            <w:rPr>
              <w:rFonts w:ascii="Calibri" w:hAnsi="Calibri" w:cs="Calibri"/>
              <w:kern w:val="1"/>
              <w:lang w:val="en-US"/>
            </w:rPr>
          </w:rPrChange>
        </w:rPr>
        <w:t>number</w:t>
      </w:r>
      <w:r w:rsidRPr="00546EFE">
        <w:rPr>
          <w:rFonts w:ascii="Calibri" w:hAnsi="Calibri" w:cs="Calibri"/>
          <w:kern w:val="1"/>
          <w:lang w:val="en-US"/>
        </w:rPr>
        <w:t xml:space="preserve"> of triples are redundant. Most </w:t>
      </w:r>
      <w:del w:id="596" w:author="Ettore Rizza" w:date="2018-09-14T08:21:00Z">
        <w:r w:rsidRPr="00546EFE" w:rsidDel="00BE1DBC">
          <w:rPr>
            <w:rFonts w:ascii="Calibri" w:hAnsi="Calibri" w:cs="Calibri"/>
            <w:kern w:val="1"/>
            <w:lang w:val="en-US"/>
          </w:rPr>
          <w:delText xml:space="preserve">triples </w:delText>
        </w:r>
      </w:del>
      <w:ins w:id="597" w:author="Ettore Rizza" w:date="2018-09-14T08:21:00Z">
        <w:r w:rsidR="00BE1DBC">
          <w:rPr>
            <w:rFonts w:ascii="Calibri" w:hAnsi="Calibri" w:cs="Calibri"/>
            <w:kern w:val="1"/>
            <w:lang w:val="en-US"/>
          </w:rPr>
          <w:t>of them</w:t>
        </w:r>
        <w:r w:rsidR="00BE1DBC" w:rsidRPr="00546EFE">
          <w:rPr>
            <w:rFonts w:ascii="Calibri" w:hAnsi="Calibri" w:cs="Calibri"/>
            <w:kern w:val="1"/>
            <w:lang w:val="en-US"/>
          </w:rPr>
          <w:t xml:space="preserve"> </w:t>
        </w:r>
      </w:ins>
      <w:r w:rsidRPr="00546EFE">
        <w:rPr>
          <w:rFonts w:ascii="Calibri" w:hAnsi="Calibri" w:cs="Calibri"/>
          <w:kern w:val="1"/>
          <w:lang w:val="en-US"/>
        </w:rPr>
        <w:t xml:space="preserve">express the same elements and often only offer basic information such as birth and death dates. </w:t>
      </w:r>
      <w:del w:id="598" w:author="Ettore Rizza" w:date="2018-09-14T08:23:00Z">
        <w:r w:rsidRPr="00546EFE" w:rsidDel="00BE1DBC">
          <w:rPr>
            <w:rFonts w:ascii="Calibri" w:hAnsi="Calibri" w:cs="Calibri"/>
            <w:kern w:val="1"/>
            <w:lang w:val="en-US"/>
          </w:rPr>
          <w:delText>In order to analy</w:delText>
        </w:r>
      </w:del>
      <w:del w:id="599" w:author="Ettore Rizza" w:date="2018-09-14T07:22:00Z">
        <w:r w:rsidRPr="00546EFE" w:rsidDel="000869FD">
          <w:rPr>
            <w:rFonts w:ascii="Calibri" w:hAnsi="Calibri" w:cs="Calibri"/>
            <w:kern w:val="1"/>
            <w:lang w:val="en-US"/>
          </w:rPr>
          <w:delText>s</w:delText>
        </w:r>
      </w:del>
      <w:del w:id="600" w:author="Ettore Rizza" w:date="2018-09-14T08:23:00Z">
        <w:r w:rsidRPr="00546EFE" w:rsidDel="00BE1DBC">
          <w:rPr>
            <w:rFonts w:ascii="Calibri" w:hAnsi="Calibri" w:cs="Calibri"/>
            <w:kern w:val="1"/>
            <w:lang w:val="en-US"/>
          </w:rPr>
          <w:delText>e the quality of this biography made up of disparate elements, w</w:delText>
        </w:r>
      </w:del>
      <w:ins w:id="601" w:author="Ettore Rizza" w:date="2018-09-14T08:23:00Z">
        <w:r w:rsidR="00BE1DBC">
          <w:rPr>
            <w:rFonts w:ascii="Calibri" w:hAnsi="Calibri" w:cs="Calibri"/>
            <w:kern w:val="1"/>
            <w:lang w:val="en-US"/>
          </w:rPr>
          <w:t>W</w:t>
        </w:r>
      </w:ins>
      <w:r w:rsidRPr="00546EFE">
        <w:rPr>
          <w:rFonts w:ascii="Calibri" w:hAnsi="Calibri" w:cs="Calibri"/>
          <w:kern w:val="1"/>
          <w:lang w:val="en-US"/>
        </w:rPr>
        <w:t xml:space="preserve">e have highlighted the most problematic excerpts. The text in yellow points up contradictions. Firstly, it is not easy to know how to write </w:t>
      </w:r>
      <w:del w:id="602" w:author="Ettore Rizza" w:date="2018-09-14T08:24:00Z">
        <w:r w:rsidRPr="00546EFE" w:rsidDel="00BE1DBC">
          <w:rPr>
            <w:rFonts w:ascii="Calibri" w:hAnsi="Calibri" w:cs="Calibri"/>
            <w:kern w:val="1"/>
            <w:lang w:val="en-US"/>
          </w:rPr>
          <w:delText xml:space="preserve">the first name </w:delText>
        </w:r>
      </w:del>
      <w:r w:rsidRPr="00546EFE">
        <w:rPr>
          <w:rFonts w:ascii="Calibri" w:hAnsi="Calibri" w:cs="Calibri"/>
          <w:kern w:val="1"/>
          <w:lang w:val="en-US"/>
        </w:rPr>
        <w:t xml:space="preserve">Henry. The spelling changes according to the language. In </w:t>
      </w:r>
      <w:proofErr w:type="spellStart"/>
      <w:r w:rsidRPr="00546EFE">
        <w:rPr>
          <w:rFonts w:ascii="Calibri" w:hAnsi="Calibri" w:cs="Calibri"/>
          <w:kern w:val="1"/>
          <w:lang w:val="en-US"/>
        </w:rPr>
        <w:t>Wikidata</w:t>
      </w:r>
      <w:proofErr w:type="spellEnd"/>
      <w:r w:rsidRPr="00546EFE">
        <w:rPr>
          <w:rFonts w:ascii="Calibri" w:hAnsi="Calibri" w:cs="Calibri"/>
          <w:kern w:val="1"/>
          <w:lang w:val="en-US"/>
        </w:rPr>
        <w:t xml:space="preserve">, the </w:t>
      </w:r>
      <w:del w:id="603" w:author="Ettore Rizza" w:date="2018-09-14T08:23:00Z">
        <w:r w:rsidRPr="00546EFE" w:rsidDel="00BE1DBC">
          <w:rPr>
            <w:rFonts w:ascii="Calibri" w:hAnsi="Calibri" w:cs="Calibri"/>
            <w:kern w:val="1"/>
            <w:lang w:val="en-US"/>
          </w:rPr>
          <w:delText xml:space="preserve">first </w:delText>
        </w:r>
      </w:del>
      <w:ins w:id="604" w:author="Ettore Rizza" w:date="2018-09-14T08:23:00Z">
        <w:r w:rsidR="00BE1DBC">
          <w:rPr>
            <w:rFonts w:ascii="Calibri" w:hAnsi="Calibri" w:cs="Calibri"/>
            <w:kern w:val="1"/>
            <w:lang w:val="en-US"/>
          </w:rPr>
          <w:t>“given</w:t>
        </w:r>
        <w:r w:rsidR="00BE1DBC" w:rsidRPr="00546EFE">
          <w:rPr>
            <w:rFonts w:ascii="Calibri" w:hAnsi="Calibri" w:cs="Calibri"/>
            <w:kern w:val="1"/>
            <w:lang w:val="en-US"/>
          </w:rPr>
          <w:t xml:space="preserve"> </w:t>
        </w:r>
      </w:ins>
      <w:r w:rsidRPr="00546EFE">
        <w:rPr>
          <w:rFonts w:ascii="Calibri" w:hAnsi="Calibri" w:cs="Calibri"/>
          <w:kern w:val="1"/>
          <w:lang w:val="en-US"/>
        </w:rPr>
        <w:t>name</w:t>
      </w:r>
      <w:ins w:id="605" w:author="Ettore Rizza" w:date="2018-09-14T08:23:00Z">
        <w:r w:rsidR="00BE1DBC">
          <w:rPr>
            <w:rFonts w:ascii="Calibri" w:hAnsi="Calibri" w:cs="Calibri"/>
            <w:kern w:val="1"/>
            <w:lang w:val="en-US"/>
          </w:rPr>
          <w:t>”</w:t>
        </w:r>
      </w:ins>
      <w:r w:rsidRPr="00546EFE">
        <w:rPr>
          <w:rFonts w:ascii="Calibri" w:hAnsi="Calibri" w:cs="Calibri"/>
          <w:kern w:val="1"/>
          <w:lang w:val="en-US"/>
        </w:rPr>
        <w:t xml:space="preserve"> </w:t>
      </w:r>
      <w:ins w:id="606" w:author="Ettore Rizza" w:date="2018-09-14T08:23:00Z">
        <w:r w:rsidR="00BE1DBC">
          <w:rPr>
            <w:rFonts w:ascii="Calibri" w:hAnsi="Calibri" w:cs="Calibri"/>
            <w:kern w:val="1"/>
            <w:lang w:val="en-US"/>
          </w:rPr>
          <w:t xml:space="preserve">property </w:t>
        </w:r>
      </w:ins>
      <w:r w:rsidRPr="00546EFE">
        <w:rPr>
          <w:rFonts w:ascii="Calibri" w:hAnsi="Calibri" w:cs="Calibri"/>
          <w:kern w:val="1"/>
          <w:lang w:val="en-US"/>
        </w:rPr>
        <w:t xml:space="preserve">is </w:t>
      </w:r>
      <w:del w:id="607" w:author="Ettore Rizza" w:date="2018-09-14T08:23:00Z">
        <w:r w:rsidRPr="00546EFE" w:rsidDel="00BE1DBC">
          <w:rPr>
            <w:rFonts w:ascii="Calibri" w:hAnsi="Calibri" w:cs="Calibri"/>
            <w:kern w:val="1"/>
            <w:lang w:val="en-US"/>
          </w:rPr>
          <w:delText xml:space="preserve">written with a </w:delText>
        </w:r>
      </w:del>
      <w:del w:id="608" w:author="Ettore Rizza" w:date="2018-09-14T07:26:00Z">
        <w:r w:rsidRPr="00546EFE" w:rsidDel="000869FD">
          <w:rPr>
            <w:rFonts w:ascii="Calibri" w:hAnsi="Calibri" w:cs="Calibri"/>
            <w:kern w:val="1"/>
            <w:lang w:val="en-US"/>
          </w:rPr>
          <w:delText>« </w:delText>
        </w:r>
      </w:del>
      <w:del w:id="609" w:author="Ettore Rizza" w:date="2018-09-14T08:23:00Z">
        <w:r w:rsidRPr="00546EFE" w:rsidDel="00BE1DBC">
          <w:rPr>
            <w:rFonts w:ascii="Calibri" w:hAnsi="Calibri" w:cs="Calibri"/>
            <w:kern w:val="1"/>
            <w:lang w:val="en-US"/>
          </w:rPr>
          <w:delText>Y</w:delText>
        </w:r>
      </w:del>
      <w:del w:id="610" w:author="Ettore Rizza" w:date="2018-09-14T07:26:00Z">
        <w:r w:rsidRPr="00546EFE" w:rsidDel="000869FD">
          <w:rPr>
            <w:rFonts w:ascii="Calibri" w:hAnsi="Calibri" w:cs="Calibri"/>
            <w:kern w:val="1"/>
            <w:lang w:val="en-US"/>
          </w:rPr>
          <w:delText> »</w:delText>
        </w:r>
      </w:del>
      <w:ins w:id="611" w:author="Ettore Rizza" w:date="2018-09-14T08:23:00Z">
        <w:r w:rsidR="00BE1DBC">
          <w:rPr>
            <w:rFonts w:ascii="Calibri" w:hAnsi="Calibri" w:cs="Calibri"/>
            <w:kern w:val="1"/>
            <w:lang w:val="en-US"/>
          </w:rPr>
          <w:t>“Henry”</w:t>
        </w:r>
      </w:ins>
      <w:del w:id="612" w:author="Ettore Rizza" w:date="2018-09-14T08:23:00Z">
        <w:r w:rsidRPr="00546EFE" w:rsidDel="00BE1DBC">
          <w:rPr>
            <w:rFonts w:ascii="Calibri" w:hAnsi="Calibri" w:cs="Calibri"/>
            <w:kern w:val="1"/>
            <w:lang w:val="en-US"/>
          </w:rPr>
          <w:delText xml:space="preserve"> at the end</w:delText>
        </w:r>
      </w:del>
      <w:r w:rsidRPr="00546EFE">
        <w:rPr>
          <w:rFonts w:ascii="Calibri" w:hAnsi="Calibri" w:cs="Calibri"/>
          <w:kern w:val="1"/>
          <w:lang w:val="en-US"/>
        </w:rPr>
        <w:t xml:space="preserve">, whereas </w:t>
      </w:r>
      <w:proofErr w:type="spellStart"/>
      <w:r w:rsidRPr="00546EFE">
        <w:rPr>
          <w:rFonts w:ascii="Calibri" w:hAnsi="Calibri" w:cs="Calibri"/>
          <w:kern w:val="1"/>
          <w:lang w:val="en-US"/>
        </w:rPr>
        <w:t>DBpedia</w:t>
      </w:r>
      <w:proofErr w:type="spellEnd"/>
      <w:r w:rsidRPr="00546EFE">
        <w:rPr>
          <w:rFonts w:ascii="Calibri" w:hAnsi="Calibri" w:cs="Calibri"/>
          <w:kern w:val="1"/>
          <w:lang w:val="en-US"/>
        </w:rPr>
        <w:t xml:space="preserve"> uses </w:t>
      </w:r>
      <w:del w:id="613" w:author="Ettore Rizza" w:date="2018-09-14T08:24:00Z">
        <w:r w:rsidRPr="00546EFE" w:rsidDel="00BE1DBC">
          <w:rPr>
            <w:rFonts w:ascii="Calibri" w:hAnsi="Calibri" w:cs="Calibri"/>
            <w:kern w:val="1"/>
            <w:lang w:val="en-US"/>
          </w:rPr>
          <w:delText xml:space="preserve">an </w:delText>
        </w:r>
      </w:del>
      <w:del w:id="614" w:author="Ettore Rizza" w:date="2018-09-14T07:26:00Z">
        <w:r w:rsidRPr="00546EFE" w:rsidDel="000869FD">
          <w:rPr>
            <w:rFonts w:ascii="Calibri" w:hAnsi="Calibri" w:cs="Calibri"/>
            <w:kern w:val="1"/>
            <w:lang w:val="en-US"/>
          </w:rPr>
          <w:delText>« </w:delText>
        </w:r>
      </w:del>
      <w:del w:id="615" w:author="Ettore Rizza" w:date="2018-09-14T08:24:00Z">
        <w:r w:rsidRPr="00546EFE" w:rsidDel="00BE1DBC">
          <w:rPr>
            <w:rFonts w:ascii="Calibri" w:hAnsi="Calibri" w:cs="Calibri"/>
            <w:kern w:val="1"/>
            <w:lang w:val="en-US"/>
          </w:rPr>
          <w:delText>I </w:delText>
        </w:r>
      </w:del>
      <w:ins w:id="616" w:author="Ettore Rizza" w:date="2018-09-14T08:24:00Z">
        <w:r w:rsidR="00BE1DBC">
          <w:rPr>
            <w:rFonts w:ascii="Calibri" w:hAnsi="Calibri" w:cs="Calibri"/>
            <w:kern w:val="1"/>
            <w:lang w:val="en-US"/>
          </w:rPr>
          <w:t>“Henri”</w:t>
        </w:r>
      </w:ins>
      <w:del w:id="617" w:author="Ettore Rizza" w:date="2018-09-14T07:26:00Z">
        <w:r w:rsidRPr="00546EFE" w:rsidDel="000869FD">
          <w:rPr>
            <w:rFonts w:ascii="Calibri" w:hAnsi="Calibri" w:cs="Calibri"/>
            <w:kern w:val="1"/>
            <w:lang w:val="en-US"/>
          </w:rPr>
          <w:delText>»</w:delText>
        </w:r>
      </w:del>
      <w:r w:rsidRPr="00546EFE">
        <w:rPr>
          <w:rFonts w:ascii="Calibri" w:hAnsi="Calibri" w:cs="Calibri"/>
          <w:kern w:val="1"/>
          <w:lang w:val="en-US"/>
        </w:rPr>
        <w:t xml:space="preserve">. Secondly, </w:t>
      </w:r>
      <w:ins w:id="618" w:author="Ettore Rizza" w:date="2018-09-14T08:24:00Z">
        <w:r w:rsidR="00BE1DBC">
          <w:rPr>
            <w:rFonts w:ascii="Calibri" w:hAnsi="Calibri" w:cs="Calibri"/>
            <w:kern w:val="1"/>
            <w:lang w:val="en-US"/>
          </w:rPr>
          <w:t xml:space="preserve">the Dutch version of </w:t>
        </w:r>
      </w:ins>
      <w:proofErr w:type="spellStart"/>
      <w:r w:rsidRPr="00546EFE">
        <w:rPr>
          <w:rFonts w:ascii="Calibri" w:hAnsi="Calibri" w:cs="Calibri"/>
          <w:kern w:val="1"/>
          <w:lang w:val="en-US"/>
        </w:rPr>
        <w:t>DBpedia</w:t>
      </w:r>
      <w:proofErr w:type="spellEnd"/>
      <w:ins w:id="619" w:author="Ettore Rizza" w:date="2018-09-14T08:25:00Z">
        <w:r w:rsidR="00BE1DBC">
          <w:rPr>
            <w:rStyle w:val="Appelnotedebasdep"/>
            <w:rFonts w:ascii="Calibri" w:hAnsi="Calibri" w:cs="Calibri"/>
            <w:kern w:val="1"/>
            <w:lang w:val="en-US"/>
          </w:rPr>
          <w:footnoteReference w:id="13"/>
        </w:r>
      </w:ins>
      <w:r w:rsidRPr="00546EFE">
        <w:rPr>
          <w:rFonts w:ascii="Calibri" w:hAnsi="Calibri" w:cs="Calibri"/>
          <w:kern w:val="1"/>
          <w:lang w:val="en-US"/>
        </w:rPr>
        <w:t xml:space="preserve"> </w:t>
      </w:r>
      <w:del w:id="625" w:author="Ettore Rizza" w:date="2018-09-14T08:24:00Z">
        <w:r w:rsidRPr="00546EFE" w:rsidDel="00BE1DBC">
          <w:rPr>
            <w:rFonts w:ascii="Calibri" w:hAnsi="Calibri" w:cs="Calibri"/>
            <w:kern w:val="1"/>
            <w:lang w:val="en-US"/>
          </w:rPr>
          <w:delText xml:space="preserve">NL </w:delText>
        </w:r>
      </w:del>
      <w:del w:id="626" w:author="Ettore Rizza" w:date="2018-09-14T06:48:00Z">
        <w:r w:rsidRPr="00546EFE" w:rsidDel="007E0852">
          <w:rPr>
            <w:rFonts w:ascii="Calibri" w:hAnsi="Calibri" w:cs="Calibri"/>
            <w:kern w:val="1"/>
            <w:lang w:val="en-US"/>
          </w:rPr>
          <w:delText xml:space="preserve">expresses </w:delText>
        </w:r>
      </w:del>
      <w:ins w:id="627" w:author="Ettore Rizza" w:date="2018-09-14T08:26:00Z">
        <w:r w:rsidR="00BE1DBC">
          <w:rPr>
            <w:rFonts w:ascii="Calibri" w:hAnsi="Calibri" w:cs="Calibri"/>
            <w:kern w:val="1"/>
            <w:lang w:val="en-US"/>
          </w:rPr>
          <w:t xml:space="preserve">wrongly asserts </w:t>
        </w:r>
      </w:ins>
      <w:r w:rsidRPr="00546EFE">
        <w:rPr>
          <w:rFonts w:ascii="Calibri" w:hAnsi="Calibri" w:cs="Calibri"/>
          <w:kern w:val="1"/>
          <w:lang w:val="en-US"/>
        </w:rPr>
        <w:t xml:space="preserve">that Carton de Wiart was a member of the </w:t>
      </w:r>
      <w:ins w:id="628" w:author="Ettore Rizza" w:date="2018-09-14T07:26:00Z">
        <w:r w:rsidR="000869FD">
          <w:rPr>
            <w:rFonts w:ascii="Calibri" w:hAnsi="Calibri" w:cs="Calibri"/>
            <w:kern w:val="1"/>
            <w:lang w:val="en-US"/>
          </w:rPr>
          <w:t>“</w:t>
        </w:r>
      </w:ins>
      <w:proofErr w:type="spellStart"/>
      <w:del w:id="629" w:author="Ettore Rizza" w:date="2018-09-14T07:26:00Z">
        <w:r w:rsidRPr="00546EFE" w:rsidDel="000869FD">
          <w:rPr>
            <w:rFonts w:ascii="Calibri" w:hAnsi="Calibri" w:cs="Calibri"/>
            <w:kern w:val="1"/>
            <w:lang w:val="en-US"/>
          </w:rPr>
          <w:delText>« </w:delText>
        </w:r>
      </w:del>
      <w:r w:rsidRPr="00546EFE">
        <w:rPr>
          <w:rFonts w:ascii="Calibri" w:hAnsi="Calibri" w:cs="Calibri"/>
          <w:kern w:val="1"/>
          <w:lang w:val="en-US"/>
        </w:rPr>
        <w:t>cdH</w:t>
      </w:r>
      <w:proofErr w:type="spellEnd"/>
      <w:ins w:id="630" w:author="Ettore Rizza" w:date="2018-09-14T07:26:00Z">
        <w:r w:rsidR="000869FD">
          <w:rPr>
            <w:rFonts w:ascii="Calibri" w:hAnsi="Calibri" w:cs="Calibri"/>
            <w:kern w:val="1"/>
            <w:lang w:val="en-US"/>
          </w:rPr>
          <w:t>”</w:t>
        </w:r>
      </w:ins>
      <w:del w:id="631" w:author="Ettore Rizza" w:date="2018-09-14T07:26:00Z">
        <w:r w:rsidRPr="00546EFE" w:rsidDel="000869FD">
          <w:rPr>
            <w:rFonts w:ascii="Calibri" w:hAnsi="Calibri" w:cs="Calibri"/>
            <w:kern w:val="1"/>
            <w:lang w:val="en-US"/>
          </w:rPr>
          <w:delText> »</w:delText>
        </w:r>
      </w:del>
      <w:r w:rsidRPr="00546EFE">
        <w:rPr>
          <w:rFonts w:ascii="Calibri" w:hAnsi="Calibri" w:cs="Calibri"/>
          <w:kern w:val="1"/>
          <w:lang w:val="en-US"/>
        </w:rPr>
        <w:t xml:space="preserve"> party</w:t>
      </w:r>
      <w:ins w:id="632" w:author="Ettore Rizza" w:date="2018-09-14T07:26:00Z">
        <w:r w:rsidR="000869FD">
          <w:rPr>
            <w:rFonts w:ascii="Calibri" w:hAnsi="Calibri" w:cs="Calibri"/>
            <w:kern w:val="1"/>
            <w:lang w:val="en-US"/>
          </w:rPr>
          <w:t>—</w:t>
        </w:r>
      </w:ins>
      <w:del w:id="633" w:author="Ettore Rizza" w:date="2018-09-13T11:06:00Z">
        <w:r w:rsidRPr="00546EFE" w:rsidDel="00E51AFA">
          <w:rPr>
            <w:rFonts w:ascii="Calibri" w:hAnsi="Calibri" w:cs="Calibri"/>
            <w:kern w:val="1"/>
            <w:lang w:val="en-US"/>
          </w:rPr>
          <w:delText xml:space="preserve"> </w:delText>
        </w:r>
      </w:del>
      <w:del w:id="634" w:author="Ettore Rizza" w:date="2018-09-14T07:26:00Z">
        <w:r w:rsidRPr="00546EFE" w:rsidDel="000869FD">
          <w:rPr>
            <w:rFonts w:ascii="Calibri" w:hAnsi="Calibri" w:cs="Calibri"/>
            <w:kern w:val="1"/>
            <w:lang w:val="en-US"/>
          </w:rPr>
          <w:delText xml:space="preserve"> - </w:delText>
        </w:r>
      </w:del>
      <w:del w:id="635" w:author="Ettore Rizza" w:date="2018-09-14T07:30:00Z">
        <w:r w:rsidRPr="00546EFE" w:rsidDel="00B95334">
          <w:rPr>
            <w:rFonts w:ascii="Calibri" w:hAnsi="Calibri" w:cs="Calibri"/>
            <w:kern w:val="1"/>
            <w:lang w:val="en-US"/>
          </w:rPr>
          <w:delText>which is erroneous and strictly impossible, since this</w:delText>
        </w:r>
      </w:del>
      <w:ins w:id="636" w:author="Ettore Rizza" w:date="2018-09-14T07:30:00Z">
        <w:r w:rsidR="00B95334">
          <w:rPr>
            <w:rFonts w:ascii="Calibri" w:hAnsi="Calibri" w:cs="Calibri"/>
            <w:kern w:val="1"/>
            <w:lang w:val="en-US"/>
          </w:rPr>
          <w:t>a</w:t>
        </w:r>
      </w:ins>
      <w:r w:rsidRPr="00546EFE">
        <w:rPr>
          <w:rFonts w:ascii="Calibri" w:hAnsi="Calibri" w:cs="Calibri"/>
          <w:kern w:val="1"/>
          <w:lang w:val="en-US"/>
        </w:rPr>
        <w:t xml:space="preserve"> </w:t>
      </w:r>
      <w:del w:id="637" w:author="Ettore Rizza" w:date="2018-09-13T11:06:00Z">
        <w:r w:rsidRPr="00546EFE" w:rsidDel="00E51AFA">
          <w:rPr>
            <w:rFonts w:ascii="Calibri" w:hAnsi="Calibri" w:cs="Calibri"/>
            <w:kern w:val="1"/>
            <w:lang w:val="en-US"/>
          </w:rPr>
          <w:delText>poltiical</w:delText>
        </w:r>
      </w:del>
      <w:ins w:id="638" w:author="Ettore Rizza" w:date="2018-09-13T11:06:00Z">
        <w:r w:rsidR="00E51AFA" w:rsidRPr="00546EFE">
          <w:rPr>
            <w:rFonts w:ascii="Calibri" w:hAnsi="Calibri" w:cs="Calibri"/>
            <w:kern w:val="1"/>
            <w:lang w:val="en-US"/>
          </w:rPr>
          <w:t>political</w:t>
        </w:r>
      </w:ins>
      <w:r w:rsidRPr="00546EFE">
        <w:rPr>
          <w:rFonts w:ascii="Calibri" w:hAnsi="Calibri" w:cs="Calibri"/>
          <w:kern w:val="1"/>
          <w:lang w:val="en-US"/>
        </w:rPr>
        <w:t xml:space="preserve"> party </w:t>
      </w:r>
      <w:del w:id="639" w:author="Ettore Rizza" w:date="2018-09-14T07:31:00Z">
        <w:r w:rsidRPr="00546EFE" w:rsidDel="00B95334">
          <w:rPr>
            <w:rFonts w:ascii="Calibri" w:hAnsi="Calibri" w:cs="Calibri"/>
            <w:kern w:val="1"/>
            <w:lang w:val="en-US"/>
          </w:rPr>
          <w:delText xml:space="preserve">has been </w:delText>
        </w:r>
      </w:del>
      <w:r w:rsidRPr="00546EFE">
        <w:rPr>
          <w:rFonts w:ascii="Calibri" w:hAnsi="Calibri" w:cs="Calibri"/>
          <w:kern w:val="1"/>
          <w:lang w:val="en-US"/>
        </w:rPr>
        <w:t xml:space="preserve">created </w:t>
      </w:r>
      <w:ins w:id="640" w:author="Ettore Rizza" w:date="2018-09-13T11:06:00Z">
        <w:r w:rsidR="00E51AFA">
          <w:rPr>
            <w:rFonts w:ascii="Calibri" w:hAnsi="Calibri" w:cs="Calibri"/>
            <w:kern w:val="1"/>
            <w:lang w:val="en-US"/>
          </w:rPr>
          <w:t xml:space="preserve">in 2002, </w:t>
        </w:r>
      </w:ins>
      <w:r w:rsidRPr="00546EFE">
        <w:rPr>
          <w:rFonts w:ascii="Calibri" w:hAnsi="Calibri" w:cs="Calibri"/>
          <w:kern w:val="1"/>
          <w:lang w:val="en-US"/>
        </w:rPr>
        <w:t>after his death</w:t>
      </w:r>
      <w:ins w:id="641" w:author="Ettore Rizza" w:date="2018-09-14T08:26:00Z">
        <w:r w:rsidR="00BE1DBC">
          <w:rPr>
            <w:rFonts w:ascii="Calibri" w:hAnsi="Calibri" w:cs="Calibri"/>
            <w:kern w:val="1"/>
            <w:lang w:val="en-US"/>
          </w:rPr>
          <w:t xml:space="preserve">. </w:t>
        </w:r>
      </w:ins>
      <w:ins w:id="642" w:author="Ettore Rizza" w:date="2018-09-14T08:27:00Z">
        <w:r w:rsidR="00BE1DBC">
          <w:rPr>
            <w:rFonts w:ascii="Calibri" w:hAnsi="Calibri" w:cs="Calibri"/>
            <w:kern w:val="1"/>
            <w:lang w:val="en-US"/>
          </w:rPr>
          <w:t>Unlike</w:t>
        </w:r>
      </w:ins>
      <w:del w:id="643" w:author="Ettore Rizza" w:date="2018-09-14T07:26:00Z">
        <w:r w:rsidRPr="00546EFE" w:rsidDel="000869FD">
          <w:rPr>
            <w:rFonts w:ascii="Calibri" w:hAnsi="Calibri" w:cs="Calibri"/>
            <w:kern w:val="1"/>
            <w:lang w:val="en-US"/>
          </w:rPr>
          <w:delText xml:space="preserve"> -</w:delText>
        </w:r>
      </w:del>
      <w:del w:id="644" w:author="Ettore Rizza" w:date="2018-09-14T08:26:00Z">
        <w:r w:rsidRPr="00546EFE" w:rsidDel="00BE1DBC">
          <w:rPr>
            <w:rFonts w:ascii="Calibri" w:hAnsi="Calibri" w:cs="Calibri"/>
            <w:kern w:val="1"/>
            <w:lang w:val="en-US"/>
          </w:rPr>
          <w:delText>,</w:delText>
        </w:r>
      </w:del>
      <w:del w:id="645" w:author="Ettore Rizza" w:date="2018-09-14T08:27:00Z">
        <w:r w:rsidRPr="00546EFE" w:rsidDel="00BE1DBC">
          <w:rPr>
            <w:rFonts w:ascii="Calibri" w:hAnsi="Calibri" w:cs="Calibri"/>
            <w:kern w:val="1"/>
            <w:lang w:val="en-US"/>
          </w:rPr>
          <w:delText xml:space="preserve"> contrary to</w:delText>
        </w:r>
      </w:del>
      <w:r w:rsidRPr="00546EFE">
        <w:rPr>
          <w:rFonts w:ascii="Calibri" w:hAnsi="Calibri" w:cs="Calibri"/>
          <w:kern w:val="1"/>
          <w:lang w:val="en-US"/>
        </w:rPr>
        <w:t xml:space="preserve"> most knowledge bases which correctly indicate that Wiart belonged to the Catholic party.</w:t>
      </w:r>
    </w:p>
    <w:p w:rsidR="009375D1" w:rsidRPr="00546EFE"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kern w:val="1"/>
          <w:lang w:val="en-US"/>
        </w:rPr>
      </w:pPr>
    </w:p>
    <w:p w:rsidR="009375D1" w:rsidRPr="000869FD" w:rsidRDefault="005446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kern w:val="1"/>
          <w:rPrChange w:id="646" w:author="Ettore Rizza" w:date="2018-09-14T07:27:00Z">
            <w:rPr>
              <w:rFonts w:ascii="Calibri" w:hAnsi="Calibri" w:cs="Calibri"/>
              <w:kern w:val="1"/>
              <w:lang w:val="fr"/>
            </w:rPr>
          </w:rPrChange>
        </w:rPr>
      </w:pPr>
      <w:r w:rsidRPr="00546EFE">
        <w:rPr>
          <w:rFonts w:ascii="Calibri" w:hAnsi="Calibri" w:cs="Calibri"/>
          <w:kern w:val="1"/>
          <w:lang w:val="en-US"/>
        </w:rPr>
        <w:t xml:space="preserve">Moreover, the information is not always as structured and clear as we could </w:t>
      </w:r>
      <w:del w:id="647" w:author="Ettore Rizza" w:date="2018-09-14T06:48:00Z">
        <w:r w:rsidRPr="00546EFE" w:rsidDel="007E0852">
          <w:rPr>
            <w:rFonts w:ascii="Calibri" w:hAnsi="Calibri" w:cs="Calibri"/>
            <w:kern w:val="1"/>
            <w:lang w:val="en-US"/>
          </w:rPr>
          <w:delText>imagine</w:delText>
        </w:r>
      </w:del>
      <w:ins w:id="648" w:author="Ettore Rizza" w:date="2018-09-14T06:48:00Z">
        <w:r w:rsidR="007E0852">
          <w:rPr>
            <w:rFonts w:ascii="Calibri" w:hAnsi="Calibri" w:cs="Calibri"/>
            <w:kern w:val="1"/>
            <w:lang w:val="en-US"/>
          </w:rPr>
          <w:t>expect</w:t>
        </w:r>
      </w:ins>
      <w:r w:rsidRPr="00546EFE">
        <w:rPr>
          <w:rFonts w:ascii="Calibri" w:hAnsi="Calibri" w:cs="Calibri"/>
          <w:kern w:val="1"/>
          <w:lang w:val="en-US"/>
        </w:rPr>
        <w:t xml:space="preserve">. For example, much of the information in </w:t>
      </w:r>
      <w:proofErr w:type="spellStart"/>
      <w:r w:rsidRPr="00546EFE">
        <w:rPr>
          <w:rFonts w:ascii="Calibri" w:hAnsi="Calibri" w:cs="Calibri"/>
          <w:kern w:val="1"/>
          <w:lang w:val="en-US"/>
        </w:rPr>
        <w:t>DBpedia</w:t>
      </w:r>
      <w:proofErr w:type="spellEnd"/>
      <w:r w:rsidRPr="00546EFE">
        <w:rPr>
          <w:rFonts w:ascii="Calibri" w:hAnsi="Calibri" w:cs="Calibri"/>
          <w:kern w:val="1"/>
          <w:lang w:val="en-US"/>
        </w:rPr>
        <w:t xml:space="preserve"> or </w:t>
      </w:r>
      <w:del w:id="649" w:author="Ettore Rizza" w:date="2018-09-13T11:12:00Z">
        <w:r w:rsidRPr="00546EFE" w:rsidDel="00223C3C">
          <w:rPr>
            <w:rFonts w:ascii="Calibri" w:hAnsi="Calibri" w:cs="Calibri"/>
            <w:kern w:val="1"/>
            <w:lang w:val="en-US"/>
          </w:rPr>
          <w:delText>Yago</w:delText>
        </w:r>
      </w:del>
      <w:ins w:id="650" w:author="Ettore Rizza" w:date="2018-09-14T08:28:00Z">
        <w:r w:rsidR="00BE1DBC">
          <w:rPr>
            <w:rFonts w:ascii="Calibri" w:hAnsi="Calibri" w:cs="Calibri"/>
            <w:kern w:val="1"/>
            <w:lang w:val="en-US"/>
          </w:rPr>
          <w:t>YAGO</w:t>
        </w:r>
      </w:ins>
      <w:r w:rsidRPr="00546EFE">
        <w:rPr>
          <w:rFonts w:ascii="Calibri" w:hAnsi="Calibri" w:cs="Calibri"/>
          <w:kern w:val="1"/>
          <w:lang w:val="en-US"/>
        </w:rPr>
        <w:t xml:space="preserve"> is not fully explicit. Thus, the Dutch version of </w:t>
      </w:r>
      <w:proofErr w:type="spellStart"/>
      <w:r w:rsidRPr="00546EFE">
        <w:rPr>
          <w:rFonts w:ascii="Calibri" w:hAnsi="Calibri" w:cs="Calibri"/>
          <w:kern w:val="1"/>
          <w:lang w:val="en-US"/>
        </w:rPr>
        <w:t>DBpedia</w:t>
      </w:r>
      <w:proofErr w:type="spellEnd"/>
      <w:r w:rsidRPr="00546EFE">
        <w:rPr>
          <w:rFonts w:ascii="Calibri" w:hAnsi="Calibri" w:cs="Calibri"/>
          <w:kern w:val="1"/>
          <w:lang w:val="en-US"/>
        </w:rPr>
        <w:t xml:space="preserve"> </w:t>
      </w:r>
      <w:del w:id="651" w:author="Ettore Rizza" w:date="2018-09-14T07:31:00Z">
        <w:r w:rsidRPr="00546EFE" w:rsidDel="00B95334">
          <w:rPr>
            <w:rFonts w:ascii="Calibri" w:hAnsi="Calibri" w:cs="Calibri"/>
            <w:kern w:val="1"/>
            <w:lang w:val="en-US"/>
          </w:rPr>
          <w:delText xml:space="preserve">signals </w:delText>
        </w:r>
      </w:del>
      <w:ins w:id="652" w:author="Ettore Rizza" w:date="2018-09-14T07:31:00Z">
        <w:r w:rsidR="00B95334">
          <w:rPr>
            <w:rFonts w:ascii="Calibri" w:hAnsi="Calibri" w:cs="Calibri"/>
            <w:kern w:val="1"/>
            <w:lang w:val="en-US"/>
          </w:rPr>
          <w:t>mentions</w:t>
        </w:r>
        <w:r w:rsidR="00B95334" w:rsidRPr="00546EFE">
          <w:rPr>
            <w:rFonts w:ascii="Calibri" w:hAnsi="Calibri" w:cs="Calibri"/>
            <w:kern w:val="1"/>
            <w:lang w:val="en-US"/>
          </w:rPr>
          <w:t xml:space="preserve"> </w:t>
        </w:r>
      </w:ins>
      <w:r w:rsidRPr="00546EFE">
        <w:rPr>
          <w:rFonts w:ascii="Calibri" w:hAnsi="Calibri" w:cs="Calibri"/>
          <w:kern w:val="1"/>
          <w:lang w:val="en-US"/>
        </w:rPr>
        <w:t>that Carton de Wiart belongs to the Wikipedia</w:t>
      </w:r>
      <w:ins w:id="653" w:author="Ettore Rizza" w:date="2018-09-14T07:26:00Z">
        <w:r w:rsidR="000869FD">
          <w:rPr>
            <w:rFonts w:ascii="Calibri" w:hAnsi="Calibri" w:cs="Calibri"/>
            <w:kern w:val="1"/>
            <w:lang w:val="en-US"/>
          </w:rPr>
          <w:t>’</w:t>
        </w:r>
      </w:ins>
      <w:ins w:id="654" w:author="Ettore Rizza" w:date="2018-09-14T07:24:00Z">
        <w:r w:rsidR="000869FD">
          <w:rPr>
            <w:rFonts w:ascii="Calibri" w:hAnsi="Calibri" w:cs="Calibri"/>
            <w:kern w:val="1"/>
            <w:lang w:val="en-US"/>
          </w:rPr>
          <w:t>s</w:t>
        </w:r>
      </w:ins>
      <w:del w:id="655" w:author="Ettore Rizza" w:date="2018-09-14T07:24:00Z">
        <w:r w:rsidRPr="00546EFE" w:rsidDel="000869FD">
          <w:rPr>
            <w:rFonts w:ascii="Calibri" w:hAnsi="Calibri" w:cs="Calibri"/>
            <w:kern w:val="1"/>
            <w:lang w:val="en-US"/>
          </w:rPr>
          <w:delText xml:space="preserve"> list</w:delText>
        </w:r>
      </w:del>
      <w:ins w:id="656" w:author="Ettore Rizza" w:date="2018-09-14T07:24:00Z">
        <w:r w:rsidR="000869FD">
          <w:rPr>
            <w:rFonts w:ascii="Calibri" w:hAnsi="Calibri" w:cs="Calibri"/>
            <w:kern w:val="1"/>
            <w:lang w:val="en-US"/>
          </w:rPr>
          <w:t xml:space="preserve"> </w:t>
        </w:r>
      </w:ins>
      <w:del w:id="657" w:author="Ettore Rizza" w:date="2018-09-14T07:24:00Z">
        <w:r w:rsidRPr="00546EFE" w:rsidDel="000869FD">
          <w:rPr>
            <w:rFonts w:ascii="Calibri" w:hAnsi="Calibri" w:cs="Calibri"/>
            <w:kern w:val="1"/>
            <w:lang w:val="en-US"/>
          </w:rPr>
          <w:delText xml:space="preserve"> </w:delText>
        </w:r>
      </w:del>
      <w:ins w:id="658" w:author="Ettore Rizza" w:date="2018-09-14T07:26:00Z">
        <w:r w:rsidR="000869FD">
          <w:rPr>
            <w:rFonts w:ascii="Calibri" w:hAnsi="Calibri" w:cs="Calibri"/>
            <w:kern w:val="1"/>
            <w:lang w:val="en-US"/>
          </w:rPr>
          <w:t>“</w:t>
        </w:r>
      </w:ins>
      <w:del w:id="659" w:author="Ettore Rizza" w:date="2018-09-14T07:26:00Z">
        <w:r w:rsidRPr="00546EFE" w:rsidDel="000869FD">
          <w:rPr>
            <w:rFonts w:ascii="Calibri" w:hAnsi="Calibri" w:cs="Calibri"/>
            <w:kern w:val="1"/>
            <w:lang w:val="en-US"/>
          </w:rPr>
          <w:delText>"</w:delText>
        </w:r>
      </w:del>
      <w:r w:rsidRPr="00546EFE">
        <w:rPr>
          <w:rFonts w:ascii="Calibri" w:hAnsi="Calibri" w:cs="Calibri"/>
          <w:kern w:val="1"/>
          <w:lang w:val="en-US"/>
        </w:rPr>
        <w:t>List of Belgian ministers of Justice</w:t>
      </w:r>
      <w:ins w:id="660" w:author="Ettore Rizza" w:date="2018-09-14T07:26:00Z">
        <w:r w:rsidR="000869FD">
          <w:rPr>
            <w:rFonts w:ascii="Calibri" w:hAnsi="Calibri" w:cs="Calibri"/>
            <w:kern w:val="1"/>
            <w:lang w:val="en-US"/>
          </w:rPr>
          <w:t>”</w:t>
        </w:r>
      </w:ins>
      <w:del w:id="661" w:author="Ettore Rizza" w:date="2018-09-14T07:26:00Z">
        <w:r w:rsidRPr="00546EFE" w:rsidDel="000869FD">
          <w:rPr>
            <w:rFonts w:ascii="Calibri" w:hAnsi="Calibri" w:cs="Calibri"/>
            <w:kern w:val="1"/>
            <w:lang w:val="en-US"/>
          </w:rPr>
          <w:delText>"</w:delText>
        </w:r>
      </w:del>
      <w:r w:rsidRPr="00546EFE">
        <w:rPr>
          <w:rFonts w:ascii="Calibri" w:hAnsi="Calibri" w:cs="Calibri"/>
          <w:kern w:val="1"/>
          <w:lang w:val="en-US"/>
        </w:rPr>
        <w:t xml:space="preserve">. However, this piece of information would not be fully exploitable by a robot, not to mention the fact that the years of his tenure as Minister of Justice are not even indicated. Furthermore, </w:t>
      </w:r>
      <w:del w:id="662" w:author="Ettore Rizza" w:date="2018-09-14T06:48:00Z">
        <w:r w:rsidRPr="00546EFE" w:rsidDel="007E0852">
          <w:rPr>
            <w:rFonts w:ascii="Calibri" w:hAnsi="Calibri" w:cs="Calibri"/>
            <w:kern w:val="1"/>
            <w:lang w:val="en-US"/>
          </w:rPr>
          <w:delText xml:space="preserve">it has to be noted that </w:delText>
        </w:r>
      </w:del>
      <w:r w:rsidRPr="00546EFE">
        <w:rPr>
          <w:rFonts w:ascii="Calibri" w:hAnsi="Calibri" w:cs="Calibri"/>
          <w:kern w:val="1"/>
          <w:lang w:val="en-US"/>
        </w:rPr>
        <w:t xml:space="preserve">the properties used by </w:t>
      </w:r>
      <w:del w:id="663" w:author="Ettore Rizza" w:date="2018-09-13T11:12:00Z">
        <w:r w:rsidRPr="00546EFE" w:rsidDel="00223C3C">
          <w:rPr>
            <w:rFonts w:ascii="Calibri" w:hAnsi="Calibri" w:cs="Calibri"/>
            <w:kern w:val="1"/>
            <w:lang w:val="en-US"/>
          </w:rPr>
          <w:delText>Yago</w:delText>
        </w:r>
      </w:del>
      <w:ins w:id="664" w:author="Ettore Rizza" w:date="2018-09-14T08:28:00Z">
        <w:r w:rsidR="00BE1DBC">
          <w:rPr>
            <w:rFonts w:ascii="Calibri" w:hAnsi="Calibri" w:cs="Calibri"/>
            <w:kern w:val="1"/>
            <w:lang w:val="en-US"/>
          </w:rPr>
          <w:t>YAGO</w:t>
        </w:r>
      </w:ins>
      <w:r w:rsidRPr="00546EFE">
        <w:rPr>
          <w:rFonts w:ascii="Calibri" w:hAnsi="Calibri" w:cs="Calibri"/>
          <w:kern w:val="1"/>
          <w:lang w:val="en-US"/>
        </w:rPr>
        <w:t xml:space="preserve"> or </w:t>
      </w:r>
      <w:proofErr w:type="spellStart"/>
      <w:r w:rsidRPr="00546EFE">
        <w:rPr>
          <w:rFonts w:ascii="Calibri" w:hAnsi="Calibri" w:cs="Calibri"/>
          <w:kern w:val="1"/>
          <w:lang w:val="en-US"/>
        </w:rPr>
        <w:t>DBpedia</w:t>
      </w:r>
      <w:proofErr w:type="spellEnd"/>
      <w:r w:rsidRPr="00546EFE">
        <w:rPr>
          <w:rFonts w:ascii="Calibri" w:hAnsi="Calibri" w:cs="Calibri"/>
          <w:kern w:val="1"/>
          <w:lang w:val="en-US"/>
        </w:rPr>
        <w:t xml:space="preserve"> are often poorly </w:t>
      </w:r>
      <w:del w:id="665" w:author="Ettore Rizza" w:date="2018-09-14T07:31:00Z">
        <w:r w:rsidRPr="00546EFE" w:rsidDel="00B95334">
          <w:rPr>
            <w:rFonts w:ascii="Calibri" w:hAnsi="Calibri" w:cs="Calibri"/>
            <w:kern w:val="1"/>
            <w:lang w:val="en-US"/>
          </w:rPr>
          <w:delText xml:space="preserve">defined </w:delText>
        </w:r>
      </w:del>
      <w:ins w:id="666" w:author="Ettore Rizza" w:date="2018-09-14T07:31:00Z">
        <w:r w:rsidR="00B95334">
          <w:rPr>
            <w:rFonts w:ascii="Calibri" w:hAnsi="Calibri" w:cs="Calibri"/>
            <w:kern w:val="1"/>
            <w:lang w:val="en-US"/>
          </w:rPr>
          <w:t>described</w:t>
        </w:r>
        <w:r w:rsidR="00B95334" w:rsidRPr="00546EFE">
          <w:rPr>
            <w:rFonts w:ascii="Calibri" w:hAnsi="Calibri" w:cs="Calibri"/>
            <w:kern w:val="1"/>
            <w:lang w:val="en-US"/>
          </w:rPr>
          <w:t xml:space="preserve"> </w:t>
        </w:r>
      </w:ins>
      <w:r w:rsidRPr="00546EFE">
        <w:rPr>
          <w:rFonts w:ascii="Calibri" w:hAnsi="Calibri" w:cs="Calibri"/>
          <w:kern w:val="1"/>
          <w:lang w:val="en-US"/>
        </w:rPr>
        <w:t xml:space="preserve">or not </w:t>
      </w:r>
      <w:del w:id="667" w:author="Ettore Rizza" w:date="2018-09-14T07:32:00Z">
        <w:r w:rsidRPr="00546EFE" w:rsidDel="00B95334">
          <w:rPr>
            <w:rFonts w:ascii="Calibri" w:hAnsi="Calibri" w:cs="Calibri"/>
            <w:kern w:val="1"/>
            <w:lang w:val="en-US"/>
          </w:rPr>
          <w:delText xml:space="preserve">defined </w:delText>
        </w:r>
      </w:del>
      <w:ins w:id="668" w:author="Ettore Rizza" w:date="2018-09-14T07:32:00Z">
        <w:r w:rsidR="00B95334">
          <w:rPr>
            <w:rFonts w:ascii="Calibri" w:hAnsi="Calibri" w:cs="Calibri"/>
            <w:kern w:val="1"/>
            <w:lang w:val="en-US"/>
          </w:rPr>
          <w:t>described</w:t>
        </w:r>
        <w:r w:rsidR="00B95334" w:rsidRPr="00546EFE">
          <w:rPr>
            <w:rFonts w:ascii="Calibri" w:hAnsi="Calibri" w:cs="Calibri"/>
            <w:kern w:val="1"/>
            <w:lang w:val="en-US"/>
          </w:rPr>
          <w:t xml:space="preserve"> </w:t>
        </w:r>
      </w:ins>
      <w:r w:rsidRPr="00546EFE">
        <w:rPr>
          <w:rFonts w:ascii="Calibri" w:hAnsi="Calibri" w:cs="Calibri"/>
          <w:kern w:val="1"/>
          <w:lang w:val="en-US"/>
        </w:rPr>
        <w:t xml:space="preserve">at all. It is therefore difficult to ascertain what the </w:t>
      </w:r>
      <w:ins w:id="669" w:author="Ettore Rizza" w:date="2018-09-14T07:26:00Z">
        <w:r w:rsidR="000869FD">
          <w:rPr>
            <w:rFonts w:ascii="Calibri" w:hAnsi="Calibri" w:cs="Calibri"/>
            <w:kern w:val="1"/>
            <w:lang w:val="en-US"/>
          </w:rPr>
          <w:t>“</w:t>
        </w:r>
      </w:ins>
      <w:del w:id="670" w:author="Ettore Rizza" w:date="2018-09-14T07:26:00Z">
        <w:r w:rsidRPr="00546EFE" w:rsidDel="000869FD">
          <w:rPr>
            <w:rFonts w:ascii="Calibri" w:hAnsi="Calibri" w:cs="Calibri"/>
            <w:kern w:val="1"/>
            <w:lang w:val="en-US"/>
          </w:rPr>
          <w:delText>"</w:delText>
        </w:r>
      </w:del>
      <w:r w:rsidRPr="00546EFE">
        <w:rPr>
          <w:rFonts w:ascii="Calibri" w:hAnsi="Calibri" w:cs="Calibri"/>
          <w:kern w:val="1"/>
          <w:lang w:val="en-US"/>
        </w:rPr>
        <w:t>successor</w:t>
      </w:r>
      <w:ins w:id="671" w:author="Ettore Rizza" w:date="2018-09-14T07:26:00Z">
        <w:r w:rsidR="000869FD">
          <w:rPr>
            <w:rFonts w:ascii="Calibri" w:hAnsi="Calibri" w:cs="Calibri"/>
            <w:kern w:val="1"/>
            <w:lang w:val="en-US"/>
          </w:rPr>
          <w:t>”</w:t>
        </w:r>
      </w:ins>
      <w:del w:id="672" w:author="Ettore Rizza" w:date="2018-09-14T07:26:00Z">
        <w:r w:rsidRPr="00546EFE" w:rsidDel="000869FD">
          <w:rPr>
            <w:rFonts w:ascii="Calibri" w:hAnsi="Calibri" w:cs="Calibri"/>
            <w:kern w:val="1"/>
            <w:lang w:val="en-US"/>
          </w:rPr>
          <w:delText>"</w:delText>
        </w:r>
      </w:del>
      <w:r w:rsidRPr="00546EFE">
        <w:rPr>
          <w:rFonts w:ascii="Calibri" w:hAnsi="Calibri" w:cs="Calibri"/>
          <w:kern w:val="1"/>
          <w:lang w:val="en-US"/>
        </w:rPr>
        <w:t xml:space="preserve"> property (highlighted in green in Figure</w:t>
      </w:r>
      <w:ins w:id="673" w:author="Ettore Rizza" w:date="2018-09-14T07:28:00Z">
        <w:r w:rsidR="000869FD">
          <w:rPr>
            <w:rFonts w:ascii="Calibri" w:hAnsi="Calibri" w:cs="Calibri"/>
            <w:kern w:val="1"/>
            <w:lang w:val="en-US"/>
          </w:rPr>
          <w:t> </w:t>
        </w:r>
      </w:ins>
      <w:del w:id="674" w:author="Ettore Rizza" w:date="2018-09-14T07:28:00Z">
        <w:r w:rsidRPr="00546EFE" w:rsidDel="000869FD">
          <w:rPr>
            <w:rFonts w:ascii="Calibri" w:hAnsi="Calibri" w:cs="Calibri"/>
            <w:kern w:val="1"/>
            <w:lang w:val="en-US"/>
          </w:rPr>
          <w:delText xml:space="preserve"> </w:delText>
        </w:r>
      </w:del>
      <w:r w:rsidRPr="00546EFE">
        <w:rPr>
          <w:rFonts w:ascii="Calibri" w:hAnsi="Calibri" w:cs="Calibri"/>
          <w:kern w:val="1"/>
          <w:lang w:val="en-US"/>
        </w:rPr>
        <w:t xml:space="preserve">3) covers. </w:t>
      </w:r>
      <w:proofErr w:type="spellStart"/>
      <w:r w:rsidRPr="000869FD">
        <w:rPr>
          <w:rFonts w:ascii="Calibri" w:hAnsi="Calibri" w:cs="Calibri"/>
          <w:kern w:val="1"/>
          <w:rPrChange w:id="675" w:author="Ettore Rizza" w:date="2018-09-14T07:27:00Z">
            <w:rPr>
              <w:rFonts w:ascii="Calibri" w:hAnsi="Calibri" w:cs="Calibri"/>
              <w:kern w:val="1"/>
              <w:lang w:val="fr"/>
            </w:rPr>
          </w:rPrChange>
        </w:rPr>
        <w:t>Successor</w:t>
      </w:r>
      <w:proofErr w:type="spellEnd"/>
      <w:r w:rsidRPr="000869FD">
        <w:rPr>
          <w:rFonts w:ascii="Calibri" w:hAnsi="Calibri" w:cs="Calibri"/>
          <w:kern w:val="1"/>
          <w:rPrChange w:id="676" w:author="Ettore Rizza" w:date="2018-09-14T07:27:00Z">
            <w:rPr>
              <w:rFonts w:ascii="Calibri" w:hAnsi="Calibri" w:cs="Calibri"/>
              <w:kern w:val="1"/>
              <w:lang w:val="fr"/>
            </w:rPr>
          </w:rPrChange>
        </w:rPr>
        <w:t xml:space="preserve"> of </w:t>
      </w:r>
      <w:proofErr w:type="spellStart"/>
      <w:proofErr w:type="gramStart"/>
      <w:r w:rsidRPr="000869FD">
        <w:rPr>
          <w:rFonts w:ascii="Calibri" w:hAnsi="Calibri" w:cs="Calibri"/>
          <w:kern w:val="1"/>
          <w:rPrChange w:id="677" w:author="Ettore Rizza" w:date="2018-09-14T07:27:00Z">
            <w:rPr>
              <w:rFonts w:ascii="Calibri" w:hAnsi="Calibri" w:cs="Calibri"/>
              <w:kern w:val="1"/>
              <w:lang w:val="fr"/>
            </w:rPr>
          </w:rPrChange>
        </w:rPr>
        <w:t>who</w:t>
      </w:r>
      <w:ins w:id="678" w:author="Ettore Rizza" w:date="2018-09-14T07:24:00Z">
        <w:r w:rsidR="000869FD" w:rsidRPr="000869FD">
          <w:rPr>
            <w:rFonts w:ascii="Calibri" w:hAnsi="Calibri" w:cs="Calibri"/>
            <w:kern w:val="1"/>
            <w:rPrChange w:id="679" w:author="Ettore Rizza" w:date="2018-09-14T07:27:00Z">
              <w:rPr>
                <w:rFonts w:ascii="Calibri" w:hAnsi="Calibri" w:cs="Calibri"/>
                <w:kern w:val="1"/>
                <w:lang w:val="fr"/>
              </w:rPr>
            </w:rPrChange>
          </w:rPr>
          <w:t>m</w:t>
        </w:r>
      </w:ins>
      <w:proofErr w:type="spellEnd"/>
      <w:r w:rsidRPr="000869FD">
        <w:rPr>
          <w:rFonts w:ascii="Calibri" w:hAnsi="Calibri" w:cs="Calibri"/>
          <w:kern w:val="1"/>
          <w:rPrChange w:id="680" w:author="Ettore Rizza" w:date="2018-09-14T07:27:00Z">
            <w:rPr>
              <w:rFonts w:ascii="Calibri" w:hAnsi="Calibri" w:cs="Calibri"/>
              <w:kern w:val="1"/>
              <w:lang w:val="fr"/>
            </w:rPr>
          </w:rPrChange>
        </w:rPr>
        <w:t>?</w:t>
      </w:r>
      <w:proofErr w:type="gramEnd"/>
      <w:r w:rsidRPr="000869FD">
        <w:rPr>
          <w:rFonts w:ascii="Calibri" w:hAnsi="Calibri" w:cs="Calibri"/>
          <w:kern w:val="1"/>
          <w:rPrChange w:id="681" w:author="Ettore Rizza" w:date="2018-09-14T07:27:00Z">
            <w:rPr>
              <w:rFonts w:ascii="Calibri" w:hAnsi="Calibri" w:cs="Calibri"/>
              <w:kern w:val="1"/>
              <w:lang w:val="fr"/>
            </w:rPr>
          </w:rPrChange>
        </w:rPr>
        <w:t xml:space="preserve"> At </w:t>
      </w:r>
      <w:proofErr w:type="spellStart"/>
      <w:r w:rsidRPr="000869FD">
        <w:rPr>
          <w:rFonts w:ascii="Calibri" w:hAnsi="Calibri" w:cs="Calibri"/>
          <w:kern w:val="1"/>
          <w:rPrChange w:id="682" w:author="Ettore Rizza" w:date="2018-09-14T07:27:00Z">
            <w:rPr>
              <w:rFonts w:ascii="Calibri" w:hAnsi="Calibri" w:cs="Calibri"/>
              <w:kern w:val="1"/>
              <w:lang w:val="fr"/>
            </w:rPr>
          </w:rPrChange>
        </w:rPr>
        <w:t>which</w:t>
      </w:r>
      <w:proofErr w:type="spellEnd"/>
      <w:r w:rsidRPr="000869FD">
        <w:rPr>
          <w:rFonts w:ascii="Calibri" w:hAnsi="Calibri" w:cs="Calibri"/>
          <w:kern w:val="1"/>
          <w:rPrChange w:id="683" w:author="Ettore Rizza" w:date="2018-09-14T07:27:00Z">
            <w:rPr>
              <w:rFonts w:ascii="Calibri" w:hAnsi="Calibri" w:cs="Calibri"/>
              <w:kern w:val="1"/>
              <w:lang w:val="fr"/>
            </w:rPr>
          </w:rPrChange>
        </w:rPr>
        <w:t xml:space="preserve"> </w:t>
      </w:r>
      <w:proofErr w:type="gramStart"/>
      <w:r w:rsidRPr="000869FD">
        <w:rPr>
          <w:rFonts w:ascii="Calibri" w:hAnsi="Calibri" w:cs="Calibri"/>
          <w:kern w:val="1"/>
          <w:rPrChange w:id="684" w:author="Ettore Rizza" w:date="2018-09-14T07:27:00Z">
            <w:rPr>
              <w:rFonts w:ascii="Calibri" w:hAnsi="Calibri" w:cs="Calibri"/>
              <w:kern w:val="1"/>
              <w:lang w:val="fr"/>
            </w:rPr>
          </w:rPrChange>
        </w:rPr>
        <w:t>position?</w:t>
      </w:r>
      <w:proofErr w:type="gramEnd"/>
      <w:r w:rsidRPr="000869FD">
        <w:rPr>
          <w:rFonts w:ascii="Calibri" w:hAnsi="Calibri" w:cs="Calibri"/>
          <w:kern w:val="1"/>
          <w:rPrChange w:id="685" w:author="Ettore Rizza" w:date="2018-09-14T07:27:00Z">
            <w:rPr>
              <w:rFonts w:ascii="Calibri" w:hAnsi="Calibri" w:cs="Calibri"/>
              <w:kern w:val="1"/>
              <w:lang w:val="fr"/>
            </w:rPr>
          </w:rPrChange>
        </w:rPr>
        <w:t xml:space="preserve"> </w:t>
      </w:r>
    </w:p>
    <w:p w:rsidR="009375D1" w:rsidRPr="000869FD"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ascii="Calibri" w:hAnsi="Calibri" w:cs="Calibri"/>
          <w:kern w:val="1"/>
          <w:rPrChange w:id="686" w:author="Ettore Rizza" w:date="2018-09-14T07:27:00Z">
            <w:rPr>
              <w:rFonts w:ascii="Calibri" w:hAnsi="Calibri" w:cs="Calibri"/>
              <w:kern w:val="1"/>
              <w:lang w:val="fr"/>
            </w:rPr>
          </w:rPrChange>
        </w:rPr>
      </w:pPr>
    </w:p>
    <w:p w:rsidR="00B95334" w:rsidRDefault="00B9533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ins w:id="687" w:author="Ettore Rizza" w:date="2018-09-14T07:33:00Z"/>
          <w:rFonts w:ascii="Calibri" w:hAnsi="Calibri" w:cs="Calibri"/>
          <w:kern w:val="1"/>
          <w:lang w:val="en-US"/>
        </w:rPr>
      </w:pPr>
      <w:ins w:id="688" w:author="Ettore Rizza" w:date="2018-09-14T07:33:00Z">
        <w:r w:rsidRPr="00B95334">
          <w:rPr>
            <w:rFonts w:ascii="Calibri" w:hAnsi="Calibri" w:cs="Calibri"/>
            <w:kern w:val="1"/>
            <w:lang w:val="en-US"/>
            <w:rPrChange w:id="689" w:author="Ettore Rizza" w:date="2018-09-14T07:33:00Z">
              <w:rPr>
                <w:rFonts w:ascii="Calibri" w:hAnsi="Calibri" w:cs="Calibri"/>
                <w:kern w:val="1"/>
                <w:lang w:val="fr"/>
              </w:rPr>
            </w:rPrChange>
          </w:rPr>
          <w:t xml:space="preserve">Similarly, it is doubtful that </w:t>
        </w:r>
        <w:r>
          <w:rPr>
            <w:rFonts w:ascii="Calibri" w:hAnsi="Calibri" w:cs="Calibri"/>
            <w:kern w:val="1"/>
            <w:lang w:val="en-US"/>
          </w:rPr>
          <w:t>Carton de Wiart</w:t>
        </w:r>
        <w:r w:rsidRPr="00B95334">
          <w:rPr>
            <w:rFonts w:ascii="Calibri" w:hAnsi="Calibri" w:cs="Calibri"/>
            <w:kern w:val="1"/>
            <w:lang w:val="en-US"/>
            <w:rPrChange w:id="690" w:author="Ettore Rizza" w:date="2018-09-14T07:33:00Z">
              <w:rPr>
                <w:rFonts w:ascii="Calibri" w:hAnsi="Calibri" w:cs="Calibri"/>
                <w:kern w:val="1"/>
                <w:lang w:val="fr"/>
              </w:rPr>
            </w:rPrChange>
          </w:rPr>
          <w:t xml:space="preserve"> spent his entire life at </w:t>
        </w:r>
      </w:ins>
      <w:ins w:id="691" w:author="Ettore Rizza" w:date="2018-09-14T09:01:00Z">
        <w:r w:rsidR="00895141">
          <w:rPr>
            <w:rFonts w:ascii="Calibri" w:hAnsi="Calibri" w:cs="Calibri"/>
            <w:kern w:val="1"/>
            <w:lang w:val="en-US"/>
          </w:rPr>
          <w:t>“</w:t>
        </w:r>
      </w:ins>
      <w:ins w:id="692" w:author="Ettore Rizza" w:date="2018-09-14T07:33:00Z">
        <w:r w:rsidRPr="00B95334">
          <w:rPr>
            <w:rFonts w:ascii="Calibri" w:hAnsi="Calibri" w:cs="Calibri"/>
            <w:kern w:val="1"/>
            <w:lang w:val="en-US"/>
            <w:rPrChange w:id="693" w:author="Ettore Rizza" w:date="2018-09-14T07:33:00Z">
              <w:rPr>
                <w:rFonts w:ascii="Calibri" w:hAnsi="Calibri" w:cs="Calibri"/>
                <w:kern w:val="1"/>
                <w:lang w:val="fr"/>
              </w:rPr>
            </w:rPrChange>
          </w:rPr>
          <w:t xml:space="preserve">16 rue de la </w:t>
        </w:r>
        <w:proofErr w:type="spellStart"/>
        <w:r w:rsidRPr="00B95334">
          <w:rPr>
            <w:rFonts w:ascii="Calibri" w:hAnsi="Calibri" w:cs="Calibri"/>
            <w:kern w:val="1"/>
            <w:lang w:val="en-US"/>
            <w:rPrChange w:id="694" w:author="Ettore Rizza" w:date="2018-09-14T07:33:00Z">
              <w:rPr>
                <w:rFonts w:ascii="Calibri" w:hAnsi="Calibri" w:cs="Calibri"/>
                <w:kern w:val="1"/>
                <w:lang w:val="fr"/>
              </w:rPr>
            </w:rPrChange>
          </w:rPr>
          <w:t>Loi</w:t>
        </w:r>
      </w:ins>
      <w:proofErr w:type="spellEnd"/>
      <w:ins w:id="695" w:author="Ettore Rizza" w:date="2018-09-14T09:01:00Z">
        <w:r w:rsidR="00895141">
          <w:rPr>
            <w:rFonts w:ascii="Calibri" w:hAnsi="Calibri" w:cs="Calibri"/>
            <w:kern w:val="1"/>
            <w:lang w:val="en-US"/>
          </w:rPr>
          <w:t>”</w:t>
        </w:r>
      </w:ins>
      <w:ins w:id="696" w:author="Ettore Rizza" w:date="2018-09-14T07:33:00Z">
        <w:r w:rsidRPr="00B95334">
          <w:rPr>
            <w:rFonts w:ascii="Calibri" w:hAnsi="Calibri" w:cs="Calibri"/>
            <w:kern w:val="1"/>
            <w:lang w:val="en-US"/>
            <w:rPrChange w:id="697" w:author="Ettore Rizza" w:date="2018-09-14T07:33:00Z">
              <w:rPr>
                <w:rFonts w:ascii="Calibri" w:hAnsi="Calibri" w:cs="Calibri"/>
                <w:kern w:val="1"/>
                <w:lang w:val="fr"/>
              </w:rPr>
            </w:rPrChange>
          </w:rPr>
          <w:t>, residence of the Belgian Prime Ministers presented as his home.</w:t>
        </w:r>
        <w:r w:rsidRPr="00B95334" w:rsidDel="000869FD">
          <w:rPr>
            <w:rFonts w:ascii="Calibri" w:hAnsi="Calibri" w:cs="Calibri"/>
            <w:kern w:val="1"/>
            <w:lang w:val="en-US"/>
            <w:rPrChange w:id="698" w:author="Ettore Rizza" w:date="2018-09-14T07:33:00Z">
              <w:rPr>
                <w:rFonts w:ascii="Calibri" w:hAnsi="Calibri" w:cs="Calibri"/>
                <w:kern w:val="1"/>
                <w:lang w:val="fr"/>
              </w:rPr>
            </w:rPrChange>
          </w:rPr>
          <w:t xml:space="preserve"> </w:t>
        </w:r>
      </w:ins>
    </w:p>
    <w:p w:rsidR="009375D1" w:rsidRPr="00B95334" w:rsidDel="00B95334" w:rsidRDefault="005446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del w:id="699" w:author="Ettore Rizza" w:date="2018-09-14T07:33:00Z"/>
          <w:rFonts w:ascii="Calibri" w:hAnsi="Calibri" w:cs="Calibri"/>
          <w:kern w:val="1"/>
          <w:lang w:val="en-US"/>
          <w:rPrChange w:id="700" w:author="Ettore Rizza" w:date="2018-09-14T07:33:00Z">
            <w:rPr>
              <w:del w:id="701" w:author="Ettore Rizza" w:date="2018-09-14T07:33:00Z"/>
              <w:rFonts w:ascii="Calibri" w:hAnsi="Calibri" w:cs="Calibri"/>
              <w:kern w:val="1"/>
              <w:lang w:val="fr"/>
            </w:rPr>
          </w:rPrChange>
        </w:rPr>
      </w:pPr>
      <w:del w:id="702" w:author="Ettore Rizza" w:date="2018-09-14T07:27:00Z">
        <w:r w:rsidRPr="00B95334" w:rsidDel="000869FD">
          <w:rPr>
            <w:rFonts w:ascii="Calibri" w:hAnsi="Calibri" w:cs="Calibri"/>
            <w:kern w:val="1"/>
            <w:lang w:val="en-US"/>
            <w:rPrChange w:id="703" w:author="Ettore Rizza" w:date="2018-09-14T07:33:00Z">
              <w:rPr>
                <w:rFonts w:ascii="Calibri" w:hAnsi="Calibri" w:cs="Calibri"/>
                <w:kern w:val="1"/>
                <w:lang w:val="fr"/>
              </w:rPr>
            </w:rPrChange>
          </w:rPr>
          <w:delText>-</w:delText>
        </w:r>
      </w:del>
      <w:del w:id="704" w:author="Ettore Rizza" w:date="2018-09-14T07:33:00Z">
        <w:r w:rsidRPr="00B95334" w:rsidDel="00B95334">
          <w:rPr>
            <w:rFonts w:ascii="Calibri" w:hAnsi="Calibri" w:cs="Calibri"/>
            <w:kern w:val="1"/>
            <w:lang w:val="en-US"/>
            <w:rPrChange w:id="705" w:author="Ettore Rizza" w:date="2018-09-14T07:33:00Z">
              <w:rPr>
                <w:rFonts w:ascii="Calibri" w:hAnsi="Calibri" w:cs="Calibri"/>
                <w:kern w:val="1"/>
                <w:lang w:val="fr"/>
              </w:rPr>
            </w:rPrChange>
          </w:rPr>
          <w:delText>Ajouter quelques lignes sur l’exemple en violet (Rue de la Loi)</w:delText>
        </w:r>
      </w:del>
    </w:p>
    <w:p w:rsidR="009375D1" w:rsidRPr="00B95334"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kern w:val="1"/>
          <w:lang w:val="en-US"/>
          <w:rPrChange w:id="706" w:author="Ettore Rizza" w:date="2018-09-14T07:33:00Z">
            <w:rPr>
              <w:rFonts w:ascii="Calibri" w:hAnsi="Calibri" w:cs="Calibri"/>
              <w:kern w:val="1"/>
              <w:lang w:val="fr"/>
            </w:rPr>
          </w:rPrChange>
        </w:rPr>
      </w:pPr>
    </w:p>
    <w:p w:rsidR="009375D1" w:rsidRPr="00546EFE" w:rsidRDefault="005446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kern w:val="1"/>
          <w:lang w:val="en-US"/>
        </w:rPr>
      </w:pPr>
      <w:r w:rsidRPr="00546EFE">
        <w:rPr>
          <w:rFonts w:ascii="Calibri" w:hAnsi="Calibri" w:cs="Calibri"/>
          <w:kern w:val="1"/>
          <w:lang w:val="en-US"/>
        </w:rPr>
        <w:t xml:space="preserve">Finally, it appears that this text lacks essential biographical information, for example </w:t>
      </w:r>
      <w:del w:id="707" w:author="Ettore Rizza" w:date="2018-09-14T07:33:00Z">
        <w:r w:rsidRPr="00546EFE" w:rsidDel="00B95334">
          <w:rPr>
            <w:rFonts w:ascii="Calibri" w:hAnsi="Calibri" w:cs="Calibri"/>
            <w:kern w:val="1"/>
            <w:lang w:val="en-US"/>
          </w:rPr>
          <w:delText>with regard to</w:delText>
        </w:r>
      </w:del>
      <w:ins w:id="708" w:author="Ettore Rizza" w:date="2018-09-14T07:33:00Z">
        <w:r w:rsidR="00B95334" w:rsidRPr="00546EFE">
          <w:rPr>
            <w:rFonts w:ascii="Calibri" w:hAnsi="Calibri" w:cs="Calibri"/>
            <w:kern w:val="1"/>
            <w:lang w:val="en-US"/>
          </w:rPr>
          <w:t>about</w:t>
        </w:r>
      </w:ins>
      <w:r w:rsidRPr="00546EFE">
        <w:rPr>
          <w:rFonts w:ascii="Calibri" w:hAnsi="Calibri" w:cs="Calibri"/>
          <w:kern w:val="1"/>
          <w:lang w:val="en-US"/>
        </w:rPr>
        <w:t xml:space="preserve"> </w:t>
      </w:r>
      <w:del w:id="709" w:author="Ettore Rizza" w:date="2018-09-14T07:34:00Z">
        <w:r w:rsidRPr="00546EFE" w:rsidDel="00B95334">
          <w:rPr>
            <w:rFonts w:ascii="Calibri" w:hAnsi="Calibri" w:cs="Calibri"/>
            <w:kern w:val="1"/>
            <w:lang w:val="en-US"/>
          </w:rPr>
          <w:delText>what he studied or infrmation about his family</w:delText>
        </w:r>
      </w:del>
      <w:ins w:id="710" w:author="Ettore Rizza" w:date="2018-09-14T07:34:00Z">
        <w:r w:rsidR="00B95334">
          <w:rPr>
            <w:rFonts w:ascii="Calibri" w:hAnsi="Calibri" w:cs="Calibri"/>
            <w:kern w:val="1"/>
            <w:lang w:val="en-US"/>
          </w:rPr>
          <w:t>his studies or his family</w:t>
        </w:r>
      </w:ins>
      <w:r w:rsidRPr="00546EFE">
        <w:rPr>
          <w:rFonts w:ascii="Calibri" w:hAnsi="Calibri" w:cs="Calibri"/>
          <w:kern w:val="1"/>
          <w:lang w:val="en-US"/>
        </w:rPr>
        <w:t xml:space="preserve">. Did he have a wife, children, cousins, parents, siblings? This brings us to the next question: among this missing information, which ones could be easily </w:t>
      </w:r>
      <w:del w:id="711" w:author="Ettore Rizza" w:date="2018-09-14T08:29:00Z">
        <w:r w:rsidRPr="00546EFE" w:rsidDel="00BE1DBC">
          <w:rPr>
            <w:rFonts w:ascii="Calibri" w:hAnsi="Calibri" w:cs="Calibri"/>
            <w:kern w:val="1"/>
            <w:lang w:val="en-US"/>
          </w:rPr>
          <w:delText>added</w:delText>
        </w:r>
      </w:del>
      <w:ins w:id="712" w:author="Ettore Rizza" w:date="2018-09-14T08:29:00Z">
        <w:r w:rsidR="00BE1DBC">
          <w:rPr>
            <w:rFonts w:ascii="Calibri" w:hAnsi="Calibri" w:cs="Calibri"/>
            <w:kern w:val="1"/>
            <w:lang w:val="en-US"/>
          </w:rPr>
          <w:t>added</w:t>
        </w:r>
        <w:r w:rsidR="00BE1DBC">
          <w:rPr>
            <w:rFonts w:ascii="Calibri" w:hAnsi="Calibri" w:cs="Calibri"/>
            <w:kern w:val="1"/>
            <w:lang w:val="en-US"/>
          </w:rPr>
          <w:t xml:space="preserve"> </w:t>
        </w:r>
      </w:ins>
      <w:del w:id="713" w:author="Ettore Rizza" w:date="2018-09-14T08:28:00Z">
        <w:r w:rsidRPr="00546EFE" w:rsidDel="00BE1DBC">
          <w:rPr>
            <w:rFonts w:ascii="Calibri" w:hAnsi="Calibri" w:cs="Calibri"/>
            <w:kern w:val="1"/>
            <w:lang w:val="en-US"/>
          </w:rPr>
          <w:delText xml:space="preserve"> </w:delText>
        </w:r>
      </w:del>
      <w:r w:rsidRPr="00546EFE">
        <w:rPr>
          <w:rFonts w:ascii="Calibri" w:hAnsi="Calibri" w:cs="Calibri"/>
          <w:kern w:val="1"/>
          <w:lang w:val="en-US"/>
        </w:rPr>
        <w:t>and which ones would be more difficult or impossible to translate into RDF?</w:t>
      </w:r>
    </w:p>
    <w:p w:rsidR="009375D1" w:rsidRPr="00546EFE"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Calibri" w:hAnsi="Calibri" w:cs="Calibri"/>
          <w:lang w:val="en-US"/>
        </w:rPr>
      </w:pPr>
    </w:p>
    <w:p w:rsidR="009375D1" w:rsidRPr="00546EFE" w:rsidRDefault="0054466C" w:rsidP="00546EFE">
      <w:pPr>
        <w:pStyle w:val="Titre1"/>
        <w:rPr>
          <w:lang w:val="en-US"/>
        </w:rPr>
      </w:pPr>
      <w:r w:rsidRPr="00546EFE">
        <w:rPr>
          <w:lang w:val="en-US"/>
        </w:rPr>
        <w:lastRenderedPageBreak/>
        <w:t xml:space="preserve">Manual </w:t>
      </w:r>
      <w:ins w:id="714" w:author="Ettore Rizza" w:date="2018-09-14T07:24:00Z">
        <w:r w:rsidR="000869FD">
          <w:rPr>
            <w:lang w:val="en-US"/>
          </w:rPr>
          <w:t>Tripl</w:t>
        </w:r>
      </w:ins>
      <w:del w:id="715" w:author="Ettore Rizza" w:date="2018-09-14T07:24:00Z">
        <w:r w:rsidRPr="00546EFE" w:rsidDel="000869FD">
          <w:rPr>
            <w:lang w:val="en-US"/>
          </w:rPr>
          <w:delText>triplif</w:delText>
        </w:r>
      </w:del>
      <w:r w:rsidRPr="00546EFE">
        <w:rPr>
          <w:lang w:val="en-US"/>
        </w:rPr>
        <w:t>ication</w:t>
      </w:r>
    </w:p>
    <w:p w:rsidR="009375D1" w:rsidRPr="00546EFE" w:rsidRDefault="0054466C">
      <w:pPr>
        <w:widowControl w:val="0"/>
        <w:autoSpaceDE w:val="0"/>
        <w:autoSpaceDN w:val="0"/>
        <w:adjustRightInd w:val="0"/>
        <w:spacing w:after="240" w:line="360" w:lineRule="auto"/>
        <w:jc w:val="both"/>
        <w:rPr>
          <w:rFonts w:ascii="Calibri" w:hAnsi="Calibri" w:cs="Calibri"/>
          <w:lang w:val="en-US"/>
        </w:rPr>
      </w:pPr>
      <w:r w:rsidRPr="00546EFE">
        <w:rPr>
          <w:rFonts w:ascii="Calibri" w:hAnsi="Calibri" w:cs="Calibri"/>
          <w:lang w:val="en-US"/>
        </w:rPr>
        <w:t xml:space="preserve">After this first exploration with the help of Alex-the-robot, we wanted to take a close look at the data contained in less structured resources. We try to do that by acting as if we were an archivist wishing to inject unstructured biographical information into the </w:t>
      </w:r>
      <w:del w:id="716" w:author="Ettore Rizza" w:date="2018-09-14T07:40:00Z">
        <w:r w:rsidRPr="00546EFE" w:rsidDel="006F4DD7">
          <w:rPr>
            <w:rFonts w:ascii="Calibri" w:hAnsi="Calibri" w:cs="Calibri"/>
            <w:lang w:val="en-US"/>
          </w:rPr>
          <w:delText xml:space="preserve">Linked Data </w:delText>
        </w:r>
      </w:del>
      <w:ins w:id="717" w:author="Ettore Rizza" w:date="2018-09-14T07:40:00Z">
        <w:r w:rsidR="006F4DD7">
          <w:rPr>
            <w:rFonts w:ascii="Calibri" w:hAnsi="Calibri" w:cs="Calibri"/>
            <w:lang w:val="en-US"/>
          </w:rPr>
          <w:t xml:space="preserve">Linked </w:t>
        </w:r>
        <w:proofErr w:type="spellStart"/>
        <w:r w:rsidR="006F4DD7">
          <w:rPr>
            <w:rFonts w:ascii="Calibri" w:hAnsi="Calibri" w:cs="Calibri"/>
            <w:lang w:val="en-US"/>
          </w:rPr>
          <w:t>Data</w:t>
        </w:r>
      </w:ins>
      <w:r w:rsidRPr="00546EFE">
        <w:rPr>
          <w:rFonts w:ascii="Calibri" w:hAnsi="Calibri" w:cs="Calibri"/>
          <w:lang w:val="en-US"/>
        </w:rPr>
        <w:t>cloud</w:t>
      </w:r>
      <w:proofErr w:type="spellEnd"/>
      <w:r w:rsidRPr="00546EFE">
        <w:rPr>
          <w:rFonts w:ascii="Calibri" w:hAnsi="Calibri" w:cs="Calibri"/>
          <w:lang w:val="en-US"/>
        </w:rPr>
        <w:t xml:space="preserve">, in other words, what the options would be to </w:t>
      </w:r>
      <w:ins w:id="718" w:author="Ettore Rizza" w:date="2018-09-14T07:26:00Z">
        <w:r w:rsidR="000869FD">
          <w:rPr>
            <w:rFonts w:ascii="Calibri" w:hAnsi="Calibri" w:cs="Calibri"/>
            <w:lang w:val="en-US"/>
          </w:rPr>
          <w:t>“</w:t>
        </w:r>
      </w:ins>
      <w:del w:id="719" w:author="Ettore Rizza" w:date="2018-09-14T07:26:00Z">
        <w:r w:rsidRPr="00546EFE" w:rsidDel="000869FD">
          <w:rPr>
            <w:rFonts w:ascii="Calibri" w:hAnsi="Calibri" w:cs="Calibri"/>
            <w:lang w:val="en-US"/>
          </w:rPr>
          <w:delText>« </w:delText>
        </w:r>
      </w:del>
      <w:r w:rsidRPr="00546EFE">
        <w:rPr>
          <w:rFonts w:ascii="Calibri" w:hAnsi="Calibri" w:cs="Calibri"/>
          <w:lang w:val="en-US"/>
        </w:rPr>
        <w:t>manually</w:t>
      </w:r>
      <w:ins w:id="720" w:author="Ettore Rizza" w:date="2018-09-14T07:26:00Z">
        <w:r w:rsidR="000869FD">
          <w:rPr>
            <w:rFonts w:ascii="Calibri" w:hAnsi="Calibri" w:cs="Calibri"/>
            <w:lang w:val="en-US"/>
          </w:rPr>
          <w:t>”</w:t>
        </w:r>
      </w:ins>
      <w:del w:id="721" w:author="Ettore Rizza" w:date="2018-09-14T07:26:00Z">
        <w:r w:rsidRPr="00546EFE" w:rsidDel="000869FD">
          <w:rPr>
            <w:rFonts w:ascii="Calibri" w:hAnsi="Calibri" w:cs="Calibri"/>
            <w:lang w:val="en-US"/>
          </w:rPr>
          <w:delText> »</w:delText>
        </w:r>
      </w:del>
      <w:r w:rsidRPr="00546EFE">
        <w:rPr>
          <w:rFonts w:ascii="Calibri" w:hAnsi="Calibri" w:cs="Calibri"/>
          <w:lang w:val="en-US"/>
        </w:rPr>
        <w:t xml:space="preserve"> </w:t>
      </w:r>
      <w:proofErr w:type="spellStart"/>
      <w:r w:rsidRPr="00546EFE">
        <w:rPr>
          <w:rFonts w:ascii="Calibri" w:hAnsi="Calibri" w:cs="Calibri"/>
          <w:lang w:val="en-US"/>
        </w:rPr>
        <w:t>triplify</w:t>
      </w:r>
      <w:proofErr w:type="spellEnd"/>
      <w:r w:rsidRPr="00546EFE">
        <w:rPr>
          <w:rFonts w:ascii="Calibri" w:hAnsi="Calibri" w:cs="Calibri"/>
          <w:lang w:val="en-US"/>
        </w:rPr>
        <w:t xml:space="preserve"> extra information.</w:t>
      </w:r>
    </w:p>
    <w:p w:rsidR="009375D1" w:rsidRDefault="0054466C">
      <w:pPr>
        <w:widowControl w:val="0"/>
        <w:autoSpaceDE w:val="0"/>
        <w:autoSpaceDN w:val="0"/>
        <w:adjustRightInd w:val="0"/>
        <w:spacing w:after="240" w:line="360" w:lineRule="auto"/>
        <w:jc w:val="both"/>
        <w:rPr>
          <w:rFonts w:ascii="Calibri" w:hAnsi="Calibri" w:cs="Calibri"/>
          <w:lang w:val="fr"/>
        </w:rPr>
      </w:pPr>
      <w:r w:rsidRPr="00546EFE">
        <w:rPr>
          <w:rFonts w:ascii="Calibri" w:hAnsi="Calibri" w:cs="Calibri"/>
          <w:lang w:val="en-US"/>
        </w:rPr>
        <w:t xml:space="preserve">Different types of resources have been used: a biographical note from the </w:t>
      </w:r>
      <w:proofErr w:type="spellStart"/>
      <w:r w:rsidRPr="00546EFE">
        <w:rPr>
          <w:rFonts w:ascii="Calibri" w:hAnsi="Calibri" w:cs="Calibri"/>
          <w:lang w:val="en-US"/>
        </w:rPr>
        <w:t>Biographie</w:t>
      </w:r>
      <w:proofErr w:type="spellEnd"/>
      <w:r w:rsidRPr="00546EFE">
        <w:rPr>
          <w:rFonts w:ascii="Calibri" w:hAnsi="Calibri" w:cs="Calibri"/>
          <w:lang w:val="en-US"/>
        </w:rPr>
        <w:t xml:space="preserve"> </w:t>
      </w:r>
      <w:proofErr w:type="spellStart"/>
      <w:r w:rsidRPr="00546EFE">
        <w:rPr>
          <w:rFonts w:ascii="Calibri" w:hAnsi="Calibri" w:cs="Calibri"/>
          <w:lang w:val="en-US"/>
        </w:rPr>
        <w:t>nationale</w:t>
      </w:r>
      <w:proofErr w:type="spellEnd"/>
      <w:r w:rsidRPr="00546EFE">
        <w:rPr>
          <w:rFonts w:ascii="Calibri" w:hAnsi="Calibri" w:cs="Calibri"/>
          <w:lang w:val="en-US"/>
        </w:rPr>
        <w:t xml:space="preserve"> de </w:t>
      </w:r>
      <w:proofErr w:type="spellStart"/>
      <w:r w:rsidRPr="00546EFE">
        <w:rPr>
          <w:rFonts w:ascii="Calibri" w:hAnsi="Calibri" w:cs="Calibri"/>
          <w:lang w:val="en-US"/>
        </w:rPr>
        <w:t>Belgique</w:t>
      </w:r>
      <w:proofErr w:type="spellEnd"/>
      <w:r w:rsidRPr="00546EFE">
        <w:rPr>
          <w:rFonts w:ascii="Calibri" w:hAnsi="Calibri" w:cs="Calibri"/>
          <w:lang w:val="en-US"/>
        </w:rPr>
        <w:t>, an EAC-</w:t>
      </w:r>
      <w:del w:id="722" w:author="Ettore Rizza" w:date="2018-09-14T08:29:00Z">
        <w:r w:rsidRPr="00546EFE" w:rsidDel="00BE1DBC">
          <w:rPr>
            <w:rFonts w:ascii="Calibri" w:hAnsi="Calibri" w:cs="Calibri"/>
            <w:lang w:val="en-US"/>
          </w:rPr>
          <w:delText xml:space="preserve">cpf </w:delText>
        </w:r>
      </w:del>
      <w:ins w:id="723" w:author="Ettore Rizza" w:date="2018-09-14T08:29:00Z">
        <w:r w:rsidR="00BE1DBC">
          <w:rPr>
            <w:rFonts w:ascii="Calibri" w:hAnsi="Calibri" w:cs="Calibri"/>
            <w:lang w:val="en-US"/>
          </w:rPr>
          <w:t>CPF</w:t>
        </w:r>
        <w:r w:rsidR="00BE1DBC" w:rsidRPr="00546EFE">
          <w:rPr>
            <w:rFonts w:ascii="Calibri" w:hAnsi="Calibri" w:cs="Calibri"/>
            <w:lang w:val="en-US"/>
          </w:rPr>
          <w:t xml:space="preserve"> </w:t>
        </w:r>
      </w:ins>
      <w:del w:id="724" w:author="Ettore Rizza" w:date="2018-09-14T06:50:00Z">
        <w:r w:rsidRPr="00546EFE" w:rsidDel="007E0852">
          <w:rPr>
            <w:rFonts w:ascii="Calibri" w:hAnsi="Calibri" w:cs="Calibri"/>
            <w:lang w:val="en-US"/>
          </w:rPr>
          <w:delText xml:space="preserve">xml </w:delText>
        </w:r>
      </w:del>
      <w:del w:id="725" w:author="Ettore Rizza" w:date="2018-09-14T08:29:00Z">
        <w:r w:rsidRPr="00546EFE" w:rsidDel="00BE1DBC">
          <w:rPr>
            <w:rFonts w:ascii="Calibri" w:hAnsi="Calibri" w:cs="Calibri"/>
            <w:lang w:val="en-US"/>
          </w:rPr>
          <w:delText xml:space="preserve">file </w:delText>
        </w:r>
      </w:del>
      <w:r w:rsidRPr="00546EFE">
        <w:rPr>
          <w:rFonts w:ascii="Calibri" w:hAnsi="Calibri" w:cs="Calibri"/>
          <w:lang w:val="en-US"/>
        </w:rPr>
        <w:t>and an EAD file</w:t>
      </w:r>
      <w:ins w:id="726" w:author="Ettore Rizza" w:date="2018-09-14T08:29:00Z">
        <w:r w:rsidR="00BE1DBC">
          <w:rPr>
            <w:rFonts w:ascii="Calibri" w:hAnsi="Calibri" w:cs="Calibri"/>
            <w:lang w:val="en-US"/>
          </w:rPr>
          <w:t>s</w:t>
        </w:r>
      </w:ins>
      <w:r w:rsidRPr="00546EFE">
        <w:rPr>
          <w:rFonts w:ascii="Calibri" w:hAnsi="Calibri" w:cs="Calibri"/>
          <w:lang w:val="en-US"/>
        </w:rPr>
        <w:t xml:space="preserve"> from the State Archives. During this </w:t>
      </w:r>
      <w:proofErr w:type="spellStart"/>
      <w:r w:rsidRPr="00546EFE">
        <w:rPr>
          <w:rFonts w:ascii="Calibri" w:hAnsi="Calibri" w:cs="Calibri"/>
          <w:lang w:val="en-US"/>
        </w:rPr>
        <w:t>triplification</w:t>
      </w:r>
      <w:proofErr w:type="spellEnd"/>
      <w:r w:rsidRPr="00546EFE">
        <w:rPr>
          <w:rFonts w:ascii="Calibri" w:hAnsi="Calibri" w:cs="Calibri"/>
          <w:lang w:val="en-US"/>
        </w:rPr>
        <w:t xml:space="preserve"> process, we considered each sentence, one after the other, and tried to extract and translate every single piece of information about </w:t>
      </w:r>
      <w:del w:id="727" w:author="Ettore Rizza" w:date="2018-09-14T08:30:00Z">
        <w:r w:rsidRPr="00546EFE" w:rsidDel="00BE1DBC">
          <w:rPr>
            <w:rFonts w:ascii="Calibri" w:hAnsi="Calibri" w:cs="Calibri"/>
            <w:lang w:val="en-US"/>
          </w:rPr>
          <w:delText xml:space="preserve">Henry </w:delText>
        </w:r>
      </w:del>
      <w:r w:rsidRPr="00546EFE">
        <w:rPr>
          <w:rFonts w:ascii="Calibri" w:hAnsi="Calibri" w:cs="Calibri"/>
          <w:lang w:val="en-US"/>
        </w:rPr>
        <w:t xml:space="preserve">Carton </w:t>
      </w:r>
      <w:ins w:id="728" w:author="Ettore Rizza" w:date="2018-09-14T08:30:00Z">
        <w:r w:rsidR="00BE1DBC">
          <w:rPr>
            <w:rFonts w:ascii="Calibri" w:hAnsi="Calibri" w:cs="Calibri"/>
            <w:lang w:val="en-US"/>
          </w:rPr>
          <w:t xml:space="preserve">de Wiart </w:t>
        </w:r>
      </w:ins>
      <w:r w:rsidRPr="00546EFE">
        <w:rPr>
          <w:rFonts w:ascii="Calibri" w:hAnsi="Calibri" w:cs="Calibri"/>
          <w:lang w:val="en-US"/>
        </w:rPr>
        <w:t xml:space="preserve">into RDF triples (subject, </w:t>
      </w:r>
      <w:del w:id="729" w:author="Ettore Rizza" w:date="2018-09-14T08:30:00Z">
        <w:r w:rsidRPr="00546EFE" w:rsidDel="003D5E98">
          <w:rPr>
            <w:rFonts w:ascii="Calibri" w:hAnsi="Calibri" w:cs="Calibri"/>
            <w:lang w:val="en-US"/>
          </w:rPr>
          <w:delText>property</w:delText>
        </w:r>
      </w:del>
      <w:ins w:id="730" w:author="Ettore Rizza" w:date="2018-09-14T08:30:00Z">
        <w:r w:rsidR="003D5E98">
          <w:rPr>
            <w:rFonts w:ascii="Calibri" w:hAnsi="Calibri" w:cs="Calibri"/>
            <w:lang w:val="en-US"/>
          </w:rPr>
          <w:t>predicate</w:t>
        </w:r>
      </w:ins>
      <w:r w:rsidRPr="00546EFE">
        <w:rPr>
          <w:rFonts w:ascii="Calibri" w:hAnsi="Calibri" w:cs="Calibri"/>
          <w:lang w:val="en-US"/>
        </w:rPr>
        <w:t xml:space="preserve">, object). </w:t>
      </w:r>
      <w:r>
        <w:rPr>
          <w:rFonts w:ascii="Calibri" w:hAnsi="Calibri" w:cs="Calibri"/>
          <w:lang w:val="fr"/>
        </w:rPr>
        <w:t xml:space="preserve">For </w:t>
      </w:r>
      <w:proofErr w:type="spellStart"/>
      <w:r>
        <w:rPr>
          <w:rFonts w:ascii="Calibri" w:hAnsi="Calibri" w:cs="Calibri"/>
          <w:lang w:val="fr"/>
        </w:rPr>
        <w:t>example</w:t>
      </w:r>
      <w:proofErr w:type="spellEnd"/>
      <w:r>
        <w:rPr>
          <w:rFonts w:ascii="Calibri" w:hAnsi="Calibri" w:cs="Calibri"/>
          <w:lang w:val="fr"/>
        </w:rPr>
        <w:t xml:space="preserve">, a single sentence like </w:t>
      </w:r>
      <w:del w:id="731" w:author="Ettore Rizza" w:date="2018-09-14T06:58:00Z">
        <w:r w:rsidDel="00F330D9">
          <w:rPr>
            <w:rFonts w:ascii="Calibri" w:hAnsi="Calibri" w:cs="Calibri"/>
            <w:lang w:val="fr"/>
          </w:rPr>
          <w:delText xml:space="preserve">this one </w:delText>
        </w:r>
      </w:del>
      <w:ins w:id="732" w:author="Ettore Rizza" w:date="2018-09-14T07:26:00Z">
        <w:r w:rsidR="000869FD">
          <w:rPr>
            <w:rFonts w:ascii="Calibri" w:hAnsi="Calibri" w:cs="Calibri"/>
            <w:lang w:val="fr"/>
          </w:rPr>
          <w:t>“</w:t>
        </w:r>
      </w:ins>
      <w:del w:id="733" w:author="Ettore Rizza" w:date="2018-09-14T06:58:00Z">
        <w:r w:rsidRPr="009228C3" w:rsidDel="00F330D9">
          <w:rPr>
            <w:rFonts w:ascii="Calibri" w:hAnsi="Calibri" w:cs="Calibri"/>
            <w:lang w:val="fr"/>
          </w:rPr>
          <w:delText>‘</w:delText>
        </w:r>
      </w:del>
      <w:r w:rsidRPr="009228C3">
        <w:rPr>
          <w:rFonts w:ascii="Calibri" w:hAnsi="Calibri" w:cs="Calibri"/>
          <w:color w:val="000000"/>
          <w:lang w:val="fr"/>
        </w:rPr>
        <w:t>Issu d</w:t>
      </w:r>
      <w:ins w:id="734" w:author="Ettore Rizza" w:date="2018-09-14T07:27:00Z">
        <w:r w:rsidR="000869FD" w:rsidRPr="003D5E98">
          <w:rPr>
            <w:rFonts w:ascii="Calibri" w:hAnsi="Calibri" w:cs="Calibri"/>
            <w:color w:val="000000"/>
            <w:lang w:val="fr"/>
            <w:rPrChange w:id="735" w:author="Ettore Rizza" w:date="2018-09-14T08:30:00Z">
              <w:rPr>
                <w:rFonts w:ascii="Calibri" w:hAnsi="Calibri" w:cs="Calibri"/>
                <w:i/>
                <w:color w:val="000000"/>
                <w:lang w:val="fr"/>
              </w:rPr>
            </w:rPrChange>
          </w:rPr>
          <w:t>’</w:t>
        </w:r>
      </w:ins>
      <w:del w:id="736" w:author="Ettore Rizza" w:date="2018-09-14T07:27:00Z">
        <w:r w:rsidRPr="009228C3" w:rsidDel="000869FD">
          <w:rPr>
            <w:rFonts w:ascii="Calibri" w:hAnsi="Calibri" w:cs="Calibri"/>
            <w:color w:val="000000"/>
            <w:lang w:val="fr"/>
          </w:rPr>
          <w:delText>'</w:delText>
        </w:r>
      </w:del>
      <w:r w:rsidRPr="009228C3">
        <w:rPr>
          <w:rFonts w:ascii="Calibri" w:hAnsi="Calibri" w:cs="Calibri"/>
          <w:color w:val="000000"/>
          <w:lang w:val="fr"/>
        </w:rPr>
        <w:t>une famille de la noblesse catholique, Henry Carton de Wiart effectua ses humanités au collège d</w:t>
      </w:r>
      <w:ins w:id="737" w:author="Ettore Rizza" w:date="2018-09-14T07:27:00Z">
        <w:r w:rsidR="000869FD" w:rsidRPr="003D5E98">
          <w:rPr>
            <w:rFonts w:ascii="Calibri" w:hAnsi="Calibri" w:cs="Calibri"/>
            <w:color w:val="000000"/>
            <w:lang w:val="fr"/>
            <w:rPrChange w:id="738" w:author="Ettore Rizza" w:date="2018-09-14T08:30:00Z">
              <w:rPr>
                <w:rFonts w:ascii="Calibri" w:hAnsi="Calibri" w:cs="Calibri"/>
                <w:i/>
                <w:color w:val="000000"/>
                <w:lang w:val="fr"/>
              </w:rPr>
            </w:rPrChange>
          </w:rPr>
          <w:t>’</w:t>
        </w:r>
      </w:ins>
      <w:del w:id="739" w:author="Ettore Rizza" w:date="2018-09-14T07:27:00Z">
        <w:r w:rsidRPr="009228C3" w:rsidDel="000869FD">
          <w:rPr>
            <w:rFonts w:ascii="Calibri" w:hAnsi="Calibri" w:cs="Calibri"/>
            <w:color w:val="000000"/>
            <w:lang w:val="fr"/>
          </w:rPr>
          <w:delText>'</w:delText>
        </w:r>
      </w:del>
      <w:r w:rsidRPr="009228C3">
        <w:rPr>
          <w:rFonts w:ascii="Calibri" w:hAnsi="Calibri" w:cs="Calibri"/>
          <w:color w:val="000000"/>
          <w:lang w:val="fr"/>
        </w:rPr>
        <w:t>Alost puis au collège Saint-Michel à Bruxelles, avant d</w:t>
      </w:r>
      <w:ins w:id="740" w:author="Ettore Rizza" w:date="2018-09-14T07:27:00Z">
        <w:r w:rsidR="000869FD" w:rsidRPr="003D5E98">
          <w:rPr>
            <w:rFonts w:ascii="Calibri" w:hAnsi="Calibri" w:cs="Calibri"/>
            <w:color w:val="000000"/>
            <w:lang w:val="fr"/>
            <w:rPrChange w:id="741" w:author="Ettore Rizza" w:date="2018-09-14T08:30:00Z">
              <w:rPr>
                <w:rFonts w:ascii="Calibri" w:hAnsi="Calibri" w:cs="Calibri"/>
                <w:i/>
                <w:color w:val="000000"/>
                <w:lang w:val="fr"/>
              </w:rPr>
            </w:rPrChange>
          </w:rPr>
          <w:t>’</w:t>
        </w:r>
      </w:ins>
      <w:del w:id="742" w:author="Ettore Rizza" w:date="2018-09-14T07:27:00Z">
        <w:r w:rsidRPr="009228C3" w:rsidDel="000869FD">
          <w:rPr>
            <w:rFonts w:ascii="Calibri" w:hAnsi="Calibri" w:cs="Calibri"/>
            <w:color w:val="000000"/>
            <w:lang w:val="fr"/>
          </w:rPr>
          <w:delText>'</w:delText>
        </w:r>
      </w:del>
      <w:r w:rsidRPr="009228C3">
        <w:rPr>
          <w:rFonts w:ascii="Calibri" w:hAnsi="Calibri" w:cs="Calibri"/>
          <w:color w:val="000000"/>
          <w:lang w:val="fr"/>
        </w:rPr>
        <w:t>entreprendre des études à l</w:t>
      </w:r>
      <w:ins w:id="743" w:author="Ettore Rizza" w:date="2018-09-14T07:27:00Z">
        <w:r w:rsidR="000869FD" w:rsidRPr="003D5E98">
          <w:rPr>
            <w:rFonts w:ascii="Calibri" w:hAnsi="Calibri" w:cs="Calibri"/>
            <w:color w:val="000000"/>
            <w:lang w:val="fr"/>
            <w:rPrChange w:id="744" w:author="Ettore Rizza" w:date="2018-09-14T08:30:00Z">
              <w:rPr>
                <w:rFonts w:ascii="Calibri" w:hAnsi="Calibri" w:cs="Calibri"/>
                <w:i/>
                <w:color w:val="000000"/>
                <w:lang w:val="fr"/>
              </w:rPr>
            </w:rPrChange>
          </w:rPr>
          <w:t>’</w:t>
        </w:r>
      </w:ins>
      <w:del w:id="745" w:author="Ettore Rizza" w:date="2018-09-14T07:27:00Z">
        <w:r w:rsidRPr="009228C3" w:rsidDel="000869FD">
          <w:rPr>
            <w:rFonts w:ascii="Calibri" w:hAnsi="Calibri" w:cs="Calibri"/>
            <w:color w:val="000000"/>
            <w:lang w:val="fr"/>
          </w:rPr>
          <w:delText>'</w:delText>
        </w:r>
      </w:del>
      <w:r w:rsidRPr="009228C3">
        <w:rPr>
          <w:rFonts w:ascii="Calibri" w:hAnsi="Calibri" w:cs="Calibri"/>
          <w:color w:val="000000"/>
          <w:lang w:val="fr"/>
        </w:rPr>
        <w:t>Université libre de Bruxelles, où il obtint en 1890 son doctorat en droit</w:t>
      </w:r>
      <w:ins w:id="746" w:author="Ettore Rizza" w:date="2018-09-14T07:26:00Z">
        <w:r w:rsidR="000869FD">
          <w:rPr>
            <w:rFonts w:ascii="Calibri" w:hAnsi="Calibri" w:cs="Calibri"/>
            <w:color w:val="000000"/>
            <w:lang w:val="fr"/>
          </w:rPr>
          <w:t>”</w:t>
        </w:r>
      </w:ins>
      <w:del w:id="747" w:author="Ettore Rizza" w:date="2018-09-14T06:58:00Z">
        <w:r w:rsidDel="00F330D9">
          <w:rPr>
            <w:rFonts w:ascii="Calibri" w:hAnsi="Calibri" w:cs="Calibri"/>
            <w:color w:val="000000"/>
            <w:lang w:val="fr"/>
          </w:rPr>
          <w:delText>.’</w:delText>
        </w:r>
      </w:del>
      <w:r>
        <w:rPr>
          <w:rFonts w:ascii="Calibri" w:hAnsi="Calibri" w:cs="Calibri"/>
          <w:color w:val="000000"/>
          <w:lang w:val="fr"/>
        </w:rPr>
        <w:t xml:space="preserve"> </w:t>
      </w:r>
      <w:del w:id="748" w:author="Ettore Rizza" w:date="2018-09-14T06:58:00Z">
        <w:r w:rsidDel="00F330D9">
          <w:rPr>
            <w:rFonts w:ascii="Calibri" w:hAnsi="Calibri" w:cs="Calibri"/>
            <w:color w:val="000000"/>
            <w:lang w:val="fr"/>
          </w:rPr>
          <w:delText>has been translated in</w:delText>
        </w:r>
      </w:del>
      <w:proofErr w:type="spellStart"/>
      <w:ins w:id="749" w:author="Ettore Rizza" w:date="2018-09-14T06:58:00Z">
        <w:r w:rsidR="00F330D9">
          <w:rPr>
            <w:rFonts w:ascii="Calibri" w:hAnsi="Calibri" w:cs="Calibri"/>
            <w:color w:val="000000"/>
            <w:lang w:val="fr"/>
          </w:rPr>
          <w:t>need</w:t>
        </w:r>
        <w:proofErr w:type="spellEnd"/>
        <w:r w:rsidR="00F330D9">
          <w:rPr>
            <w:rFonts w:ascii="Calibri" w:hAnsi="Calibri" w:cs="Calibri"/>
            <w:color w:val="000000"/>
            <w:lang w:val="fr"/>
          </w:rPr>
          <w:t xml:space="preserve"> at least </w:t>
        </w:r>
      </w:ins>
      <w:del w:id="750" w:author="Ettore Rizza" w:date="2018-09-14T06:57:00Z">
        <w:r w:rsidDel="00F330D9">
          <w:rPr>
            <w:rFonts w:ascii="Calibri" w:hAnsi="Calibri" w:cs="Calibri"/>
            <w:color w:val="000000"/>
            <w:lang w:val="fr"/>
          </w:rPr>
          <w:delText xml:space="preserve"> </w:delText>
        </w:r>
      </w:del>
      <w:del w:id="751" w:author="Ettore Rizza" w:date="2018-09-14T06:50:00Z">
        <w:r w:rsidDel="00F330D9">
          <w:rPr>
            <w:rFonts w:ascii="Calibri" w:hAnsi="Calibri" w:cs="Calibri"/>
            <w:color w:val="000000"/>
            <w:lang w:val="fr"/>
          </w:rPr>
          <w:delText xml:space="preserve">7 </w:delText>
        </w:r>
      </w:del>
      <w:proofErr w:type="spellStart"/>
      <w:ins w:id="752" w:author="Ettore Rizza" w:date="2018-09-14T06:50:00Z">
        <w:r w:rsidR="00F330D9">
          <w:rPr>
            <w:rFonts w:ascii="Calibri" w:hAnsi="Calibri" w:cs="Calibri"/>
            <w:color w:val="000000"/>
            <w:lang w:val="fr"/>
          </w:rPr>
          <w:t>seven</w:t>
        </w:r>
        <w:proofErr w:type="spellEnd"/>
        <w:r w:rsidR="00F330D9">
          <w:rPr>
            <w:rFonts w:ascii="Calibri" w:hAnsi="Calibri" w:cs="Calibri"/>
            <w:color w:val="000000"/>
            <w:lang w:val="fr"/>
          </w:rPr>
          <w:t xml:space="preserve"> </w:t>
        </w:r>
      </w:ins>
      <w:proofErr w:type="spellStart"/>
      <w:r>
        <w:rPr>
          <w:rFonts w:ascii="Calibri" w:hAnsi="Calibri" w:cs="Calibri"/>
          <w:color w:val="000000"/>
          <w:lang w:val="fr"/>
        </w:rPr>
        <w:t>different</w:t>
      </w:r>
      <w:proofErr w:type="spellEnd"/>
      <w:r>
        <w:rPr>
          <w:rFonts w:ascii="Calibri" w:hAnsi="Calibri" w:cs="Calibri"/>
          <w:color w:val="000000"/>
          <w:lang w:val="fr"/>
        </w:rPr>
        <w:t xml:space="preserve"> triples. </w:t>
      </w:r>
    </w:p>
    <w:p w:rsidR="009375D1" w:rsidRPr="00F330D9" w:rsidRDefault="0054466C">
      <w:pPr>
        <w:widowControl w:val="0"/>
        <w:autoSpaceDE w:val="0"/>
        <w:autoSpaceDN w:val="0"/>
        <w:adjustRightInd w:val="0"/>
        <w:spacing w:after="240" w:line="360" w:lineRule="auto"/>
        <w:jc w:val="both"/>
        <w:rPr>
          <w:rFonts w:ascii="Calibri" w:hAnsi="Calibri" w:cs="Calibri"/>
          <w:color w:val="FF0000"/>
          <w:lang w:val="en-US"/>
          <w:rPrChange w:id="753" w:author="Ettore Rizza" w:date="2018-09-14T06:57:00Z">
            <w:rPr>
              <w:rFonts w:ascii="Calibri" w:hAnsi="Calibri" w:cs="Calibri"/>
              <w:lang w:val="en-US"/>
            </w:rPr>
          </w:rPrChange>
        </w:rPr>
      </w:pPr>
      <w:r w:rsidRPr="00546EFE">
        <w:rPr>
          <w:rFonts w:ascii="Calibri" w:hAnsi="Calibri" w:cs="Calibri"/>
          <w:lang w:val="en-US"/>
        </w:rPr>
        <w:t xml:space="preserve">The whole </w:t>
      </w:r>
      <w:proofErr w:type="spellStart"/>
      <w:r w:rsidRPr="00546EFE">
        <w:rPr>
          <w:rFonts w:ascii="Calibri" w:hAnsi="Calibri" w:cs="Calibri"/>
          <w:lang w:val="en-US"/>
        </w:rPr>
        <w:t>triplification</w:t>
      </w:r>
      <w:proofErr w:type="spellEnd"/>
      <w:r w:rsidRPr="00546EFE">
        <w:rPr>
          <w:rFonts w:ascii="Calibri" w:hAnsi="Calibri" w:cs="Calibri"/>
          <w:lang w:val="en-US"/>
        </w:rPr>
        <w:t xml:space="preserve"> resulted in about 300 statements, containing far more complete and detailed information than the </w:t>
      </w:r>
      <w:del w:id="754" w:author="Ettore Rizza" w:date="2018-09-14T08:31:00Z">
        <w:r w:rsidRPr="00546EFE" w:rsidDel="003D5E98">
          <w:rPr>
            <w:rFonts w:ascii="Calibri" w:hAnsi="Calibri" w:cs="Calibri"/>
            <w:lang w:val="en-US"/>
          </w:rPr>
          <w:delText xml:space="preserve">original </w:delText>
        </w:r>
      </w:del>
      <w:ins w:id="755" w:author="Ettore Rizza" w:date="2018-09-14T08:31:00Z">
        <w:r w:rsidR="003D5E98">
          <w:rPr>
            <w:rFonts w:ascii="Calibri" w:hAnsi="Calibri" w:cs="Calibri"/>
            <w:lang w:val="en-US"/>
          </w:rPr>
          <w:t>Linked Data</w:t>
        </w:r>
        <w:r w:rsidR="003D5E98" w:rsidRPr="00546EFE">
          <w:rPr>
            <w:rFonts w:ascii="Calibri" w:hAnsi="Calibri" w:cs="Calibri"/>
            <w:lang w:val="en-US"/>
          </w:rPr>
          <w:t xml:space="preserve"> </w:t>
        </w:r>
      </w:ins>
      <w:r w:rsidRPr="00546EFE">
        <w:rPr>
          <w:rFonts w:ascii="Calibri" w:hAnsi="Calibri" w:cs="Calibri"/>
          <w:lang w:val="en-US"/>
        </w:rPr>
        <w:t xml:space="preserve">RDF triples. During this process, we observed several aspects which can lead to </w:t>
      </w:r>
      <w:ins w:id="756" w:author="Ettore Rizza" w:date="2018-09-14T07:24:00Z">
        <w:r w:rsidR="000869FD">
          <w:rPr>
            <w:rFonts w:ascii="Calibri" w:hAnsi="Calibri" w:cs="Calibri"/>
            <w:lang w:val="en-US"/>
          </w:rPr>
          <w:t>the l</w:t>
        </w:r>
      </w:ins>
      <w:del w:id="757" w:author="Ettore Rizza" w:date="2018-09-14T07:24:00Z">
        <w:r w:rsidRPr="00546EFE" w:rsidDel="000869FD">
          <w:rPr>
            <w:rFonts w:ascii="Calibri" w:hAnsi="Calibri" w:cs="Calibri"/>
            <w:lang w:val="en-US"/>
          </w:rPr>
          <w:delText>l</w:delText>
        </w:r>
      </w:del>
      <w:r w:rsidRPr="00546EFE">
        <w:rPr>
          <w:rFonts w:ascii="Calibri" w:hAnsi="Calibri" w:cs="Calibri"/>
          <w:lang w:val="en-US"/>
        </w:rPr>
        <w:t xml:space="preserve">oss of information, which in turn renders it difficult to deliver a clear and representative description of Henry Carton de Wiart. We have identified three types of challenges, which are respectively related to the data, to the triple structure and to the vocabulary. </w:t>
      </w:r>
      <w:ins w:id="758" w:author="Ettore Rizza" w:date="2018-09-14T06:57:00Z">
        <w:r w:rsidR="00F330D9" w:rsidRPr="00F330D9">
          <w:rPr>
            <w:rFonts w:ascii="Calibri" w:hAnsi="Calibri" w:cs="Calibri"/>
            <w:color w:val="FF0000"/>
            <w:lang w:val="en-US"/>
            <w:rPrChange w:id="759" w:author="Ettore Rizza" w:date="2018-09-14T06:57:00Z">
              <w:rPr>
                <w:rFonts w:ascii="Calibri" w:hAnsi="Calibri" w:cs="Calibri"/>
                <w:lang w:val="en-US"/>
              </w:rPr>
            </w:rPrChange>
          </w:rPr>
          <w:t>(</w:t>
        </w:r>
        <w:proofErr w:type="spellStart"/>
        <w:r w:rsidR="00F330D9" w:rsidRPr="00F330D9">
          <w:rPr>
            <w:rFonts w:ascii="Calibri" w:hAnsi="Calibri" w:cs="Calibri"/>
            <w:color w:val="FF0000"/>
            <w:lang w:val="en-US"/>
            <w:rPrChange w:id="760" w:author="Ettore Rizza" w:date="2018-09-14T06:57:00Z">
              <w:rPr>
                <w:rFonts w:ascii="Calibri" w:hAnsi="Calibri" w:cs="Calibri"/>
                <w:lang w:val="en-US"/>
              </w:rPr>
            </w:rPrChange>
          </w:rPr>
          <w:t>mieux</w:t>
        </w:r>
        <w:proofErr w:type="spellEnd"/>
        <w:r w:rsidR="00F330D9" w:rsidRPr="00F330D9">
          <w:rPr>
            <w:rFonts w:ascii="Calibri" w:hAnsi="Calibri" w:cs="Calibri"/>
            <w:color w:val="FF0000"/>
            <w:lang w:val="en-US"/>
            <w:rPrChange w:id="761" w:author="Ettore Rizza" w:date="2018-09-14T06:57:00Z">
              <w:rPr>
                <w:rFonts w:ascii="Calibri" w:hAnsi="Calibri" w:cs="Calibri"/>
                <w:lang w:val="en-US"/>
              </w:rPr>
            </w:rPrChange>
          </w:rPr>
          <w:t xml:space="preserve"> structurer les trois points </w:t>
        </w:r>
        <w:proofErr w:type="spellStart"/>
        <w:r w:rsidR="00F330D9" w:rsidRPr="00F330D9">
          <w:rPr>
            <w:rFonts w:ascii="Calibri" w:hAnsi="Calibri" w:cs="Calibri"/>
            <w:color w:val="FF0000"/>
            <w:lang w:val="en-US"/>
            <w:rPrChange w:id="762" w:author="Ettore Rizza" w:date="2018-09-14T06:57:00Z">
              <w:rPr>
                <w:rFonts w:ascii="Calibri" w:hAnsi="Calibri" w:cs="Calibri"/>
                <w:lang w:val="en-US"/>
              </w:rPr>
            </w:rPrChange>
          </w:rPr>
          <w:t>suivants</w:t>
        </w:r>
        <w:proofErr w:type="spellEnd"/>
        <w:r w:rsidR="00F330D9" w:rsidRPr="00F330D9">
          <w:rPr>
            <w:rFonts w:ascii="Calibri" w:hAnsi="Calibri" w:cs="Calibri"/>
            <w:color w:val="FF0000"/>
            <w:lang w:val="en-US"/>
            <w:rPrChange w:id="763" w:author="Ettore Rizza" w:date="2018-09-14T06:57:00Z">
              <w:rPr>
                <w:rFonts w:ascii="Calibri" w:hAnsi="Calibri" w:cs="Calibri"/>
                <w:lang w:val="en-US"/>
              </w:rPr>
            </w:rPrChange>
          </w:rPr>
          <w:t>)</w:t>
        </w:r>
      </w:ins>
    </w:p>
    <w:p w:rsidR="009375D1" w:rsidRPr="00546EFE" w:rsidRDefault="0054466C">
      <w:pPr>
        <w:widowControl w:val="0"/>
        <w:autoSpaceDE w:val="0"/>
        <w:autoSpaceDN w:val="0"/>
        <w:adjustRightInd w:val="0"/>
        <w:spacing w:after="240" w:line="360" w:lineRule="auto"/>
        <w:jc w:val="both"/>
        <w:rPr>
          <w:rFonts w:ascii="Calibri" w:hAnsi="Calibri" w:cs="Calibri"/>
          <w:lang w:val="en-US"/>
        </w:rPr>
      </w:pPr>
      <w:r w:rsidRPr="00546EFE">
        <w:rPr>
          <w:rFonts w:ascii="Calibri" w:hAnsi="Calibri" w:cs="Calibri"/>
          <w:lang w:val="en-US"/>
        </w:rPr>
        <w:t>Albeit the completeness of the data available can constitute a limit, a more challenging point is the granularity: besides practical aspects and available human resources, at what level of detail should Henry and his life be described? For example, in an archival context, should we only use the biographical section of the EAD or also take into consideration other levels of description? Thus, letters exchanged with other personalities could help to get a list of people connected to Henry. But it raises another question: what should we do with all persons related to him? Indeed, we may also include professions and personal information for friends or family. It can be difficult to determine how far it is relevant to value this contextual information in the form of triples. Will they represent a plus</w:t>
      </w:r>
      <w:ins w:id="764" w:author="Ettore Rizza" w:date="2018-09-14T07:25:00Z">
        <w:r w:rsidR="000869FD">
          <w:rPr>
            <w:rFonts w:ascii="Calibri" w:hAnsi="Calibri" w:cs="Calibri"/>
            <w:lang w:val="en-US"/>
          </w:rPr>
          <w:t xml:space="preserve"> </w:t>
        </w:r>
      </w:ins>
      <w:del w:id="765" w:author="Ettore Rizza" w:date="2018-09-14T07:25:00Z">
        <w:r w:rsidRPr="00546EFE" w:rsidDel="000869FD">
          <w:rPr>
            <w:rFonts w:ascii="Calibri" w:hAnsi="Calibri" w:cs="Calibri"/>
            <w:lang w:val="en-US"/>
          </w:rPr>
          <w:delText>-</w:delText>
        </w:r>
      </w:del>
      <w:r w:rsidRPr="00546EFE">
        <w:rPr>
          <w:rFonts w:ascii="Calibri" w:hAnsi="Calibri" w:cs="Calibri"/>
          <w:lang w:val="en-US"/>
        </w:rPr>
        <w:t xml:space="preserve">value for users or information overload in the LOD cloud? </w:t>
      </w:r>
    </w:p>
    <w:p w:rsidR="009375D1" w:rsidRPr="00546EFE" w:rsidRDefault="009375D1">
      <w:pPr>
        <w:widowControl w:val="0"/>
        <w:tabs>
          <w:tab w:val="left" w:pos="566"/>
          <w:tab w:val="left" w:pos="1133"/>
        </w:tabs>
        <w:autoSpaceDE w:val="0"/>
        <w:autoSpaceDN w:val="0"/>
        <w:adjustRightInd w:val="0"/>
        <w:spacing w:after="0" w:line="360" w:lineRule="auto"/>
        <w:rPr>
          <w:rFonts w:ascii="Calibri" w:hAnsi="Calibri" w:cs="Calibri"/>
          <w:b/>
          <w:bCs/>
          <w:lang w:val="en-US"/>
        </w:rPr>
      </w:pPr>
    </w:p>
    <w:p w:rsidR="009375D1" w:rsidRPr="00546EFE" w:rsidDel="00F330D9" w:rsidRDefault="0054466C">
      <w:pPr>
        <w:widowControl w:val="0"/>
        <w:tabs>
          <w:tab w:val="left" w:pos="566"/>
          <w:tab w:val="left" w:pos="1133"/>
        </w:tabs>
        <w:autoSpaceDE w:val="0"/>
        <w:autoSpaceDN w:val="0"/>
        <w:adjustRightInd w:val="0"/>
        <w:spacing w:after="0" w:line="360" w:lineRule="auto"/>
        <w:rPr>
          <w:del w:id="766" w:author="Ettore Rizza" w:date="2018-09-14T06:56:00Z"/>
          <w:rFonts w:ascii="Calibri" w:hAnsi="Calibri" w:cs="Calibri"/>
          <w:lang w:val="en-US"/>
        </w:rPr>
      </w:pPr>
      <w:r w:rsidRPr="00546EFE">
        <w:rPr>
          <w:rFonts w:ascii="Calibri" w:hAnsi="Calibri" w:cs="Calibri"/>
          <w:lang w:val="en-US"/>
        </w:rPr>
        <w:t>The triple structure of RDF requires a different way of expressing things.</w:t>
      </w:r>
      <w:ins w:id="767" w:author="Ettore Rizza" w:date="2018-09-14T06:56:00Z">
        <w:r w:rsidR="00F330D9">
          <w:rPr>
            <w:rFonts w:ascii="Calibri" w:hAnsi="Calibri" w:cs="Calibri"/>
            <w:lang w:val="en-US"/>
          </w:rPr>
          <w:t xml:space="preserve"> </w:t>
        </w:r>
      </w:ins>
    </w:p>
    <w:p w:rsidR="009375D1" w:rsidRPr="00546EFE" w:rsidDel="00F330D9" w:rsidRDefault="009375D1">
      <w:pPr>
        <w:widowControl w:val="0"/>
        <w:tabs>
          <w:tab w:val="left" w:pos="566"/>
          <w:tab w:val="left" w:pos="1133"/>
        </w:tabs>
        <w:autoSpaceDE w:val="0"/>
        <w:autoSpaceDN w:val="0"/>
        <w:adjustRightInd w:val="0"/>
        <w:spacing w:after="0" w:line="360" w:lineRule="auto"/>
        <w:rPr>
          <w:del w:id="768" w:author="Ettore Rizza" w:date="2018-09-14T06:56:00Z"/>
          <w:rFonts w:ascii="Calibri" w:hAnsi="Calibri" w:cs="Calibri"/>
          <w:lang w:val="en-US"/>
        </w:rPr>
      </w:pPr>
    </w:p>
    <w:p w:rsidR="009375D1" w:rsidRPr="00546EFE" w:rsidRDefault="0054466C">
      <w:pPr>
        <w:widowControl w:val="0"/>
        <w:tabs>
          <w:tab w:val="left" w:pos="566"/>
          <w:tab w:val="left" w:pos="1133"/>
        </w:tabs>
        <w:autoSpaceDE w:val="0"/>
        <w:autoSpaceDN w:val="0"/>
        <w:adjustRightInd w:val="0"/>
        <w:spacing w:after="0" w:line="360" w:lineRule="auto"/>
        <w:rPr>
          <w:rFonts w:ascii="Calibri" w:hAnsi="Calibri" w:cs="Calibri"/>
          <w:lang w:val="en-US"/>
        </w:rPr>
      </w:pPr>
      <w:del w:id="769" w:author="Ettore Rizza" w:date="2018-09-14T06:56:00Z">
        <w:r w:rsidRPr="00546EFE" w:rsidDel="00F330D9">
          <w:rPr>
            <w:rFonts w:ascii="Calibri" w:hAnsi="Calibri" w:cs="Calibri"/>
            <w:lang w:val="en-US"/>
          </w:rPr>
          <w:delText xml:space="preserve">- </w:delText>
        </w:r>
      </w:del>
      <w:r w:rsidRPr="00546EFE">
        <w:rPr>
          <w:rFonts w:ascii="Calibri" w:hAnsi="Calibri" w:cs="Calibri"/>
          <w:lang w:val="en-US"/>
        </w:rPr>
        <w:t>For instance</w:t>
      </w:r>
      <w:ins w:id="770" w:author="Ettore Rizza" w:date="2018-09-14T06:56:00Z">
        <w:r w:rsidR="00F330D9">
          <w:rPr>
            <w:rFonts w:ascii="Calibri" w:hAnsi="Calibri" w:cs="Calibri"/>
            <w:lang w:val="en-US"/>
          </w:rPr>
          <w:t>,</w:t>
        </w:r>
      </w:ins>
      <w:r w:rsidRPr="00546EFE">
        <w:rPr>
          <w:rFonts w:ascii="Calibri" w:hAnsi="Calibri" w:cs="Calibri"/>
          <w:lang w:val="en-US"/>
        </w:rPr>
        <w:t xml:space="preserve"> the translation of </w:t>
      </w:r>
      <w:r w:rsidRPr="00546EFE">
        <w:rPr>
          <w:rFonts w:ascii="Calibri" w:hAnsi="Calibri" w:cs="Calibri"/>
          <w:lang w:val="en-US"/>
        </w:rPr>
        <w:lastRenderedPageBreak/>
        <w:t>one single sentence results sometimes in 5 or 6 different triples because of the reification principle.</w:t>
      </w:r>
    </w:p>
    <w:p w:rsidR="009375D1" w:rsidRPr="00546EFE" w:rsidRDefault="009375D1">
      <w:pPr>
        <w:widowControl w:val="0"/>
        <w:tabs>
          <w:tab w:val="left" w:pos="566"/>
          <w:tab w:val="left" w:pos="1133"/>
        </w:tabs>
        <w:autoSpaceDE w:val="0"/>
        <w:autoSpaceDN w:val="0"/>
        <w:adjustRightInd w:val="0"/>
        <w:spacing w:after="0" w:line="360" w:lineRule="auto"/>
        <w:rPr>
          <w:rFonts w:ascii="Calibri" w:hAnsi="Calibri" w:cs="Calibri"/>
          <w:lang w:val="en-US"/>
        </w:rPr>
      </w:pPr>
    </w:p>
    <w:p w:rsidR="009375D1" w:rsidRPr="00546EFE" w:rsidRDefault="000869FD">
      <w:pPr>
        <w:widowControl w:val="0"/>
        <w:tabs>
          <w:tab w:val="left" w:pos="566"/>
          <w:tab w:val="left" w:pos="1133"/>
        </w:tabs>
        <w:autoSpaceDE w:val="0"/>
        <w:autoSpaceDN w:val="0"/>
        <w:adjustRightInd w:val="0"/>
        <w:spacing w:after="0" w:line="360" w:lineRule="auto"/>
        <w:rPr>
          <w:rFonts w:ascii="Calibri" w:hAnsi="Calibri" w:cs="Calibri"/>
          <w:b/>
          <w:bCs/>
          <w:lang w:val="en-US"/>
        </w:rPr>
      </w:pPr>
      <w:ins w:id="771" w:author="Ettore Rizza" w:date="2018-09-14T07:26:00Z">
        <w:r>
          <w:rPr>
            <w:rFonts w:ascii="Calibri" w:hAnsi="Calibri" w:cs="Calibri"/>
            <w:lang w:val="en-US"/>
          </w:rPr>
          <w:t>—</w:t>
        </w:r>
      </w:ins>
      <w:del w:id="772" w:author="Ettore Rizza" w:date="2018-09-14T07:26:00Z">
        <w:r w:rsidR="0054466C" w:rsidRPr="00546EFE" w:rsidDel="000869FD">
          <w:rPr>
            <w:rFonts w:ascii="Calibri" w:hAnsi="Calibri" w:cs="Calibri"/>
            <w:lang w:val="en-US"/>
          </w:rPr>
          <w:delText xml:space="preserve">- </w:delText>
        </w:r>
      </w:del>
      <w:r w:rsidR="0054466C" w:rsidRPr="00546EFE">
        <w:rPr>
          <w:rFonts w:ascii="Calibri" w:hAnsi="Calibri" w:cs="Calibri"/>
          <w:lang w:val="en-US"/>
        </w:rPr>
        <w:t xml:space="preserve">Additionally, if a piece of knowledge can be expressed by words in a biography, like </w:t>
      </w:r>
      <w:ins w:id="773" w:author="Ettore Rizza" w:date="2018-09-14T07:26:00Z">
        <w:r>
          <w:rPr>
            <w:rFonts w:ascii="Calibri" w:hAnsi="Calibri" w:cs="Calibri"/>
            <w:lang w:val="en-US"/>
          </w:rPr>
          <w:t>“</w:t>
        </w:r>
      </w:ins>
      <w:del w:id="774" w:author="Ettore Rizza" w:date="2018-09-14T07:25:00Z">
        <w:r w:rsidR="0054466C" w:rsidRPr="00546EFE" w:rsidDel="000869FD">
          <w:rPr>
            <w:rFonts w:ascii="Calibri" w:hAnsi="Calibri" w:cs="Calibri"/>
            <w:lang w:val="en-US"/>
          </w:rPr>
          <w:delText>'</w:delText>
        </w:r>
      </w:del>
      <w:r w:rsidR="0054466C" w:rsidRPr="00546EFE">
        <w:rPr>
          <w:rFonts w:ascii="Calibri" w:hAnsi="Calibri" w:cs="Calibri"/>
          <w:lang w:val="en-US"/>
        </w:rPr>
        <w:t>Henry had 4 brothers</w:t>
      </w:r>
      <w:ins w:id="775" w:author="Ettore Rizza" w:date="2018-09-14T07:26:00Z">
        <w:r>
          <w:rPr>
            <w:rFonts w:ascii="Calibri" w:hAnsi="Calibri" w:cs="Calibri"/>
            <w:lang w:val="en-US"/>
          </w:rPr>
          <w:t>”</w:t>
        </w:r>
      </w:ins>
      <w:ins w:id="776" w:author="Ettore Rizza" w:date="2018-09-14T07:25:00Z">
        <w:r>
          <w:rPr>
            <w:rFonts w:ascii="Calibri" w:hAnsi="Calibri" w:cs="Calibri"/>
            <w:lang w:val="en-US"/>
          </w:rPr>
          <w:t>,</w:t>
        </w:r>
      </w:ins>
      <w:del w:id="777" w:author="Ettore Rizza" w:date="2018-09-14T07:25:00Z">
        <w:r w:rsidR="0054466C" w:rsidRPr="00546EFE" w:rsidDel="000869FD">
          <w:rPr>
            <w:rFonts w:ascii="Calibri" w:hAnsi="Calibri" w:cs="Calibri"/>
            <w:lang w:val="en-US"/>
          </w:rPr>
          <w:delText>',</w:delText>
        </w:r>
      </w:del>
      <w:r w:rsidR="0054466C" w:rsidRPr="00546EFE">
        <w:rPr>
          <w:rFonts w:ascii="Calibri" w:hAnsi="Calibri" w:cs="Calibri"/>
          <w:lang w:val="en-US"/>
        </w:rPr>
        <w:t xml:space="preserve"> its full description </w:t>
      </w:r>
      <w:ins w:id="778" w:author="Ettore Rizza" w:date="2018-09-14T07:25:00Z">
        <w:r>
          <w:rPr>
            <w:rFonts w:ascii="Calibri" w:hAnsi="Calibri" w:cs="Calibri"/>
            <w:lang w:val="en-US"/>
          </w:rPr>
          <w:t>sometimes ha</w:t>
        </w:r>
      </w:ins>
      <w:del w:id="779" w:author="Ettore Rizza" w:date="2018-09-14T07:25:00Z">
        <w:r w:rsidR="0054466C" w:rsidRPr="00546EFE" w:rsidDel="000869FD">
          <w:rPr>
            <w:rFonts w:ascii="Calibri" w:hAnsi="Calibri" w:cs="Calibri"/>
            <w:lang w:val="en-US"/>
          </w:rPr>
          <w:delText>has sometime</w:delText>
        </w:r>
      </w:del>
      <w:r w:rsidR="0054466C" w:rsidRPr="00546EFE">
        <w:rPr>
          <w:rFonts w:ascii="Calibri" w:hAnsi="Calibri" w:cs="Calibri"/>
          <w:lang w:val="en-US"/>
        </w:rPr>
        <w:t>s to be inferred from other</w:t>
      </w:r>
      <w:del w:id="780" w:author="Ettore Rizza" w:date="2018-09-14T07:26:00Z">
        <w:r w:rsidR="0054466C" w:rsidRPr="00546EFE" w:rsidDel="000869FD">
          <w:rPr>
            <w:rFonts w:ascii="Calibri" w:hAnsi="Calibri" w:cs="Calibri"/>
            <w:lang w:val="en-US"/>
          </w:rPr>
          <w:delText>s</w:delText>
        </w:r>
      </w:del>
      <w:ins w:id="781" w:author="Ettore Rizza" w:date="2018-09-14T06:56:00Z">
        <w:r w:rsidR="00F330D9">
          <w:rPr>
            <w:rFonts w:ascii="Calibri" w:hAnsi="Calibri" w:cs="Calibri"/>
            <w:lang w:val="en-US"/>
          </w:rPr>
          <w:t xml:space="preserve"> </w:t>
        </w:r>
      </w:ins>
      <w:del w:id="782" w:author="Ettore Rizza" w:date="2018-09-14T06:56:00Z">
        <w:r w:rsidR="0054466C" w:rsidRPr="00546EFE" w:rsidDel="00F330D9">
          <w:rPr>
            <w:rFonts w:ascii="Calibri" w:hAnsi="Calibri" w:cs="Calibri"/>
            <w:lang w:val="en-US"/>
          </w:rPr>
          <w:delText xml:space="preserve"> </w:delText>
        </w:r>
      </w:del>
      <w:r w:rsidR="0054466C" w:rsidRPr="00546EFE">
        <w:rPr>
          <w:rFonts w:ascii="Calibri" w:hAnsi="Calibri" w:cs="Calibri"/>
          <w:lang w:val="en-US"/>
        </w:rPr>
        <w:t xml:space="preserve">statements in the </w:t>
      </w:r>
      <w:del w:id="783" w:author="Ettore Rizza" w:date="2018-09-14T06:56:00Z">
        <w:r w:rsidR="0054466C" w:rsidRPr="00546EFE" w:rsidDel="00F330D9">
          <w:rPr>
            <w:rFonts w:ascii="Calibri" w:hAnsi="Calibri" w:cs="Calibri"/>
            <w:lang w:val="en-US"/>
          </w:rPr>
          <w:delText>linked data</w:delText>
        </w:r>
      </w:del>
      <w:ins w:id="784" w:author="Ettore Rizza" w:date="2018-09-14T06:56:00Z">
        <w:r w:rsidR="00F330D9">
          <w:rPr>
            <w:rFonts w:ascii="Calibri" w:hAnsi="Calibri" w:cs="Calibri"/>
            <w:lang w:val="en-US"/>
          </w:rPr>
          <w:t>RDF</w:t>
        </w:r>
      </w:ins>
      <w:r w:rsidR="0054466C" w:rsidRPr="00546EFE">
        <w:rPr>
          <w:rFonts w:ascii="Calibri" w:hAnsi="Calibri" w:cs="Calibri"/>
          <w:lang w:val="en-US"/>
        </w:rPr>
        <w:t xml:space="preserve"> language (for example counting the number of </w:t>
      </w:r>
      <w:ins w:id="785" w:author="Ettore Rizza" w:date="2018-09-14T06:52:00Z">
        <w:r w:rsidR="00F330D9">
          <w:rPr>
            <w:rFonts w:ascii="Calibri" w:hAnsi="Calibri" w:cs="Calibri"/>
            <w:lang w:val="en-US"/>
          </w:rPr>
          <w:t xml:space="preserve">triples using a property like </w:t>
        </w:r>
      </w:ins>
      <w:ins w:id="786" w:author="Ettore Rizza" w:date="2018-09-14T07:26:00Z">
        <w:r>
          <w:rPr>
            <w:rFonts w:ascii="Calibri" w:hAnsi="Calibri" w:cs="Calibri"/>
            <w:lang w:val="en-US"/>
          </w:rPr>
          <w:t>“</w:t>
        </w:r>
      </w:ins>
      <w:proofErr w:type="spellStart"/>
      <w:del w:id="787" w:author="Ettore Rizza" w:date="2018-09-14T07:26:00Z">
        <w:r w:rsidR="0054466C" w:rsidRPr="00546EFE" w:rsidDel="000869FD">
          <w:rPr>
            <w:rFonts w:ascii="Calibri" w:hAnsi="Calibri" w:cs="Calibri"/>
            <w:lang w:val="en-US"/>
          </w:rPr>
          <w:delText>'</w:delText>
        </w:r>
      </w:del>
      <w:r w:rsidR="0054466C" w:rsidRPr="00546EFE">
        <w:rPr>
          <w:rFonts w:ascii="Calibri" w:hAnsi="Calibri" w:cs="Calibri"/>
          <w:lang w:val="en-US"/>
        </w:rPr>
        <w:t>brother</w:t>
      </w:r>
      <w:ins w:id="788" w:author="Ettore Rizza" w:date="2018-09-14T06:52:00Z">
        <w:r w:rsidR="00F330D9">
          <w:rPr>
            <w:rFonts w:ascii="Calibri" w:hAnsi="Calibri" w:cs="Calibri"/>
            <w:lang w:val="en-US"/>
          </w:rPr>
          <w:t>O</w:t>
        </w:r>
      </w:ins>
      <w:del w:id="789" w:author="Ettore Rizza" w:date="2018-09-14T06:52:00Z">
        <w:r w:rsidR="0054466C" w:rsidRPr="00546EFE" w:rsidDel="00F330D9">
          <w:rPr>
            <w:rFonts w:ascii="Calibri" w:hAnsi="Calibri" w:cs="Calibri"/>
            <w:lang w:val="en-US"/>
          </w:rPr>
          <w:delText xml:space="preserve"> o</w:delText>
        </w:r>
      </w:del>
      <w:r w:rsidR="0054466C" w:rsidRPr="00546EFE">
        <w:rPr>
          <w:rFonts w:ascii="Calibri" w:hAnsi="Calibri" w:cs="Calibri"/>
          <w:lang w:val="en-US"/>
        </w:rPr>
        <w:t>f</w:t>
      </w:r>
      <w:proofErr w:type="spellEnd"/>
      <w:ins w:id="790" w:author="Ettore Rizza" w:date="2018-09-14T07:26:00Z">
        <w:r>
          <w:rPr>
            <w:rFonts w:ascii="Calibri" w:hAnsi="Calibri" w:cs="Calibri"/>
            <w:lang w:val="en-US"/>
          </w:rPr>
          <w:t>”</w:t>
        </w:r>
      </w:ins>
      <w:del w:id="791" w:author="Ettore Rizza" w:date="2018-09-14T07:26:00Z">
        <w:r w:rsidR="0054466C" w:rsidRPr="00546EFE" w:rsidDel="000869FD">
          <w:rPr>
            <w:rFonts w:ascii="Calibri" w:hAnsi="Calibri" w:cs="Calibri"/>
            <w:lang w:val="en-US"/>
          </w:rPr>
          <w:delText>'</w:delText>
        </w:r>
      </w:del>
      <w:r w:rsidR="0054466C" w:rsidRPr="00546EFE">
        <w:rPr>
          <w:rFonts w:ascii="Calibri" w:hAnsi="Calibri" w:cs="Calibri"/>
          <w:lang w:val="en-US"/>
        </w:rPr>
        <w:t>).</w:t>
      </w:r>
    </w:p>
    <w:p w:rsidR="009375D1" w:rsidRPr="00546EFE" w:rsidRDefault="009375D1">
      <w:pPr>
        <w:widowControl w:val="0"/>
        <w:tabs>
          <w:tab w:val="left" w:pos="566"/>
          <w:tab w:val="left" w:pos="1133"/>
        </w:tabs>
        <w:autoSpaceDE w:val="0"/>
        <w:autoSpaceDN w:val="0"/>
        <w:adjustRightInd w:val="0"/>
        <w:spacing w:after="0" w:line="360" w:lineRule="auto"/>
        <w:rPr>
          <w:rFonts w:ascii="Calibri" w:hAnsi="Calibri" w:cs="Calibri"/>
          <w:lang w:val="en-US"/>
        </w:rPr>
      </w:pPr>
    </w:p>
    <w:p w:rsidR="009375D1" w:rsidRPr="00546EFE" w:rsidRDefault="0054466C" w:rsidP="00546EFE">
      <w:pPr>
        <w:pStyle w:val="Titre1"/>
        <w:rPr>
          <w:lang w:val="en-US"/>
        </w:rPr>
      </w:pPr>
      <w:del w:id="792" w:author="Ettore Rizza" w:date="2018-09-14T07:06:00Z">
        <w:r w:rsidRPr="00546EFE" w:rsidDel="007F02D2">
          <w:rPr>
            <w:lang w:val="en-US"/>
          </w:rPr>
          <w:delText xml:space="preserve">3// </w:delText>
        </w:r>
      </w:del>
      <w:r w:rsidRPr="00546EFE">
        <w:rPr>
          <w:lang w:val="en-US"/>
        </w:rPr>
        <w:t>The vocabulary</w:t>
      </w:r>
    </w:p>
    <w:p w:rsidR="009375D1" w:rsidRPr="00546EFE" w:rsidRDefault="0054466C">
      <w:pPr>
        <w:widowControl w:val="0"/>
        <w:tabs>
          <w:tab w:val="left" w:pos="566"/>
          <w:tab w:val="left" w:pos="1133"/>
        </w:tabs>
        <w:autoSpaceDE w:val="0"/>
        <w:autoSpaceDN w:val="0"/>
        <w:adjustRightInd w:val="0"/>
        <w:spacing w:after="0" w:line="360" w:lineRule="auto"/>
        <w:rPr>
          <w:rFonts w:ascii="Calibri" w:hAnsi="Calibri" w:cs="Calibri"/>
          <w:b/>
          <w:bCs/>
          <w:lang w:val="en-US"/>
        </w:rPr>
      </w:pPr>
      <w:r w:rsidRPr="00546EFE">
        <w:rPr>
          <w:rFonts w:ascii="Calibri" w:hAnsi="Calibri" w:cs="Calibri"/>
          <w:b/>
          <w:bCs/>
          <w:lang w:val="en-US"/>
        </w:rPr>
        <w:tab/>
      </w:r>
    </w:p>
    <w:p w:rsidR="009375D1" w:rsidRPr="00546EFE" w:rsidRDefault="0054466C">
      <w:pPr>
        <w:widowControl w:val="0"/>
        <w:tabs>
          <w:tab w:val="left" w:pos="566"/>
          <w:tab w:val="left" w:pos="1133"/>
          <w:tab w:val="left" w:pos="10701"/>
        </w:tabs>
        <w:autoSpaceDE w:val="0"/>
        <w:autoSpaceDN w:val="0"/>
        <w:adjustRightInd w:val="0"/>
        <w:spacing w:after="0" w:line="360" w:lineRule="auto"/>
        <w:rPr>
          <w:rFonts w:ascii="Calibri" w:hAnsi="Calibri" w:cs="Calibri"/>
          <w:lang w:val="en-US"/>
        </w:rPr>
      </w:pPr>
      <w:r w:rsidRPr="00546EFE">
        <w:rPr>
          <w:rFonts w:ascii="Calibri" w:hAnsi="Calibri" w:cs="Calibri"/>
          <w:lang w:val="en-US"/>
        </w:rPr>
        <w:t>To express facts about someone in RDF triples, several RDF vocabularies can be used to specify the relationship between a subject and an object.</w:t>
      </w:r>
    </w:p>
    <w:p w:rsidR="009375D1" w:rsidRPr="00546EFE" w:rsidRDefault="000869FD">
      <w:pPr>
        <w:widowControl w:val="0"/>
        <w:tabs>
          <w:tab w:val="left" w:pos="566"/>
          <w:tab w:val="left" w:pos="1133"/>
          <w:tab w:val="left" w:pos="10701"/>
        </w:tabs>
        <w:autoSpaceDE w:val="0"/>
        <w:autoSpaceDN w:val="0"/>
        <w:adjustRightInd w:val="0"/>
        <w:spacing w:after="0" w:line="360" w:lineRule="auto"/>
        <w:rPr>
          <w:rFonts w:ascii="Calibri" w:hAnsi="Calibri" w:cs="Calibri"/>
          <w:lang w:val="en-US"/>
        </w:rPr>
      </w:pPr>
      <w:ins w:id="793" w:author="Ettore Rizza" w:date="2018-09-14T07:26:00Z">
        <w:r>
          <w:rPr>
            <w:rFonts w:ascii="Calibri" w:hAnsi="Calibri" w:cs="Calibri"/>
            <w:lang w:val="en-US"/>
          </w:rPr>
          <w:t>—</w:t>
        </w:r>
      </w:ins>
      <w:del w:id="794" w:author="Ettore Rizza" w:date="2018-09-14T07:26:00Z">
        <w:r w:rsidR="0054466C" w:rsidRPr="00546EFE" w:rsidDel="000869FD">
          <w:rPr>
            <w:rFonts w:ascii="Calibri" w:hAnsi="Calibri" w:cs="Calibri"/>
            <w:lang w:val="en-US"/>
          </w:rPr>
          <w:delText>-</w:delText>
        </w:r>
      </w:del>
      <w:r w:rsidR="0054466C" w:rsidRPr="00546EFE">
        <w:rPr>
          <w:rFonts w:ascii="Calibri" w:hAnsi="Calibri" w:cs="Calibri"/>
          <w:lang w:val="en-US"/>
        </w:rPr>
        <w:t xml:space="preserve">Again, we have noticed some limits related to granularity. </w:t>
      </w:r>
    </w:p>
    <w:p w:rsidR="009375D1" w:rsidRPr="00546EFE" w:rsidRDefault="0054466C">
      <w:pPr>
        <w:widowControl w:val="0"/>
        <w:tabs>
          <w:tab w:val="left" w:pos="566"/>
          <w:tab w:val="left" w:pos="1133"/>
          <w:tab w:val="left" w:pos="10701"/>
        </w:tabs>
        <w:autoSpaceDE w:val="0"/>
        <w:autoSpaceDN w:val="0"/>
        <w:adjustRightInd w:val="0"/>
        <w:spacing w:after="0" w:line="360" w:lineRule="auto"/>
        <w:rPr>
          <w:rFonts w:ascii="Calibri" w:hAnsi="Calibri" w:cs="Calibri"/>
          <w:lang w:val="en-US"/>
        </w:rPr>
      </w:pPr>
      <w:r w:rsidRPr="00546EFE">
        <w:rPr>
          <w:rFonts w:ascii="Calibri" w:hAnsi="Calibri" w:cs="Calibri"/>
          <w:lang w:val="en-US"/>
        </w:rPr>
        <w:t xml:space="preserve">Thus, in the family context, depending on what vocabulary we used, we were able to specify that someone was an uncle, OR merely describe the fact that he was a relative. In this case, we would lose details and have uncle and cousin described by the same vague property. In the field of social relationship, one vocabulary called </w:t>
      </w:r>
      <w:ins w:id="795" w:author="Ettore Rizza" w:date="2018-09-14T07:26:00Z">
        <w:r w:rsidR="000869FD">
          <w:rPr>
            <w:rFonts w:ascii="Calibri" w:hAnsi="Calibri" w:cs="Calibri"/>
            <w:lang w:val="en-US"/>
          </w:rPr>
          <w:t>“</w:t>
        </w:r>
      </w:ins>
      <w:del w:id="796" w:author="Ettore Rizza" w:date="2018-09-14T07:26:00Z">
        <w:r w:rsidRPr="00546EFE" w:rsidDel="000869FD">
          <w:rPr>
            <w:rFonts w:ascii="Calibri" w:hAnsi="Calibri" w:cs="Calibri"/>
            <w:lang w:val="en-US"/>
          </w:rPr>
          <w:delText>'</w:delText>
        </w:r>
      </w:del>
      <w:r w:rsidRPr="00546EFE">
        <w:rPr>
          <w:rFonts w:ascii="Calibri" w:hAnsi="Calibri" w:cs="Calibri"/>
          <w:lang w:val="en-US"/>
        </w:rPr>
        <w:t>relationship</w:t>
      </w:r>
      <w:ins w:id="797" w:author="Ettore Rizza" w:date="2018-09-14T07:26:00Z">
        <w:r w:rsidR="000869FD">
          <w:rPr>
            <w:rFonts w:ascii="Calibri" w:hAnsi="Calibri" w:cs="Calibri"/>
            <w:lang w:val="en-US"/>
          </w:rPr>
          <w:t>”</w:t>
        </w:r>
      </w:ins>
      <w:del w:id="798" w:author="Ettore Rizza" w:date="2018-09-14T07:26:00Z">
        <w:r w:rsidRPr="00546EFE" w:rsidDel="000869FD">
          <w:rPr>
            <w:rFonts w:ascii="Calibri" w:hAnsi="Calibri" w:cs="Calibri"/>
            <w:lang w:val="en-US"/>
          </w:rPr>
          <w:delText>'</w:delText>
        </w:r>
      </w:del>
      <w:r w:rsidRPr="00546EFE">
        <w:rPr>
          <w:rFonts w:ascii="Calibri" w:hAnsi="Calibri" w:cs="Calibri"/>
          <w:lang w:val="en-US"/>
        </w:rPr>
        <w:t xml:space="preserve"> allows us to qualify </w:t>
      </w:r>
      <w:ins w:id="799" w:author="Ettore Rizza" w:date="2018-09-14T07:26:00Z">
        <w:r w:rsidR="000869FD">
          <w:rPr>
            <w:rFonts w:ascii="Calibri" w:hAnsi="Calibri" w:cs="Calibri"/>
            <w:lang w:val="en-US"/>
          </w:rPr>
          <w:t>“</w:t>
        </w:r>
      </w:ins>
      <w:del w:id="800" w:author="Ettore Rizza" w:date="2018-09-14T07:26:00Z">
        <w:r w:rsidRPr="00546EFE" w:rsidDel="000869FD">
          <w:rPr>
            <w:rFonts w:ascii="Calibri" w:hAnsi="Calibri" w:cs="Calibri"/>
            <w:lang w:val="en-US"/>
          </w:rPr>
          <w:delText>'</w:delText>
        </w:r>
      </w:del>
      <w:r w:rsidRPr="00546EFE">
        <w:rPr>
          <w:rFonts w:ascii="Calibri" w:hAnsi="Calibri" w:cs="Calibri"/>
          <w:lang w:val="en-US"/>
        </w:rPr>
        <w:t>acquaintance of</w:t>
      </w:r>
      <w:ins w:id="801" w:author="Ettore Rizza" w:date="2018-09-14T07:26:00Z">
        <w:r w:rsidR="000869FD">
          <w:rPr>
            <w:rFonts w:ascii="Calibri" w:hAnsi="Calibri" w:cs="Calibri"/>
            <w:lang w:val="en-US"/>
          </w:rPr>
          <w:t>”</w:t>
        </w:r>
      </w:ins>
      <w:del w:id="802" w:author="Ettore Rizza" w:date="2018-09-14T07:26:00Z">
        <w:r w:rsidRPr="00546EFE" w:rsidDel="000869FD">
          <w:rPr>
            <w:rFonts w:ascii="Calibri" w:hAnsi="Calibri" w:cs="Calibri"/>
            <w:lang w:val="en-US"/>
          </w:rPr>
          <w:delText>'</w:delText>
        </w:r>
      </w:del>
      <w:r w:rsidRPr="00546EFE">
        <w:rPr>
          <w:rFonts w:ascii="Calibri" w:hAnsi="Calibri" w:cs="Calibri"/>
          <w:lang w:val="en-US"/>
        </w:rPr>
        <w:t xml:space="preserve">, </w:t>
      </w:r>
      <w:ins w:id="803" w:author="Ettore Rizza" w:date="2018-09-14T07:26:00Z">
        <w:r w:rsidR="000869FD">
          <w:rPr>
            <w:rFonts w:ascii="Calibri" w:hAnsi="Calibri" w:cs="Calibri"/>
            <w:lang w:val="en-US"/>
          </w:rPr>
          <w:t>“</w:t>
        </w:r>
      </w:ins>
      <w:del w:id="804" w:author="Ettore Rizza" w:date="2018-09-14T07:26:00Z">
        <w:r w:rsidRPr="00546EFE" w:rsidDel="000869FD">
          <w:rPr>
            <w:rFonts w:ascii="Calibri" w:hAnsi="Calibri" w:cs="Calibri"/>
            <w:lang w:val="en-US"/>
          </w:rPr>
          <w:delText>'</w:delText>
        </w:r>
      </w:del>
      <w:r w:rsidRPr="00546EFE">
        <w:rPr>
          <w:rFonts w:ascii="Calibri" w:hAnsi="Calibri" w:cs="Calibri"/>
          <w:lang w:val="en-US"/>
        </w:rPr>
        <w:t>friend of</w:t>
      </w:r>
      <w:ins w:id="805" w:author="Ettore Rizza" w:date="2018-09-14T07:26:00Z">
        <w:r w:rsidR="000869FD">
          <w:rPr>
            <w:rFonts w:ascii="Calibri" w:hAnsi="Calibri" w:cs="Calibri"/>
            <w:lang w:val="en-US"/>
          </w:rPr>
          <w:t>”</w:t>
        </w:r>
      </w:ins>
      <w:del w:id="806" w:author="Ettore Rizza" w:date="2018-09-14T07:26:00Z">
        <w:r w:rsidRPr="00546EFE" w:rsidDel="000869FD">
          <w:rPr>
            <w:rFonts w:ascii="Calibri" w:hAnsi="Calibri" w:cs="Calibri"/>
            <w:lang w:val="en-US"/>
          </w:rPr>
          <w:delText>'</w:delText>
        </w:r>
      </w:del>
      <w:r w:rsidRPr="00546EFE">
        <w:rPr>
          <w:rFonts w:ascii="Calibri" w:hAnsi="Calibri" w:cs="Calibri"/>
          <w:lang w:val="en-US"/>
        </w:rPr>
        <w:t xml:space="preserve">, </w:t>
      </w:r>
      <w:ins w:id="807" w:author="Ettore Rizza" w:date="2018-09-14T07:26:00Z">
        <w:r w:rsidR="000869FD">
          <w:rPr>
            <w:rFonts w:ascii="Calibri" w:hAnsi="Calibri" w:cs="Calibri"/>
            <w:lang w:val="en-US"/>
          </w:rPr>
          <w:t>“</w:t>
        </w:r>
      </w:ins>
      <w:del w:id="808" w:author="Ettore Rizza" w:date="2018-09-14T07:26:00Z">
        <w:r w:rsidRPr="00546EFE" w:rsidDel="000869FD">
          <w:rPr>
            <w:rFonts w:ascii="Calibri" w:hAnsi="Calibri" w:cs="Calibri"/>
            <w:lang w:val="en-US"/>
          </w:rPr>
          <w:delText>'</w:delText>
        </w:r>
      </w:del>
      <w:r w:rsidRPr="00546EFE">
        <w:rPr>
          <w:rFonts w:ascii="Calibri" w:hAnsi="Calibri" w:cs="Calibri"/>
          <w:lang w:val="en-US"/>
        </w:rPr>
        <w:t>a close friend of</w:t>
      </w:r>
      <w:ins w:id="809" w:author="Ettore Rizza" w:date="2018-09-14T07:26:00Z">
        <w:r w:rsidR="000869FD">
          <w:rPr>
            <w:rFonts w:ascii="Calibri" w:hAnsi="Calibri" w:cs="Calibri"/>
            <w:lang w:val="en-US"/>
          </w:rPr>
          <w:t>”</w:t>
        </w:r>
      </w:ins>
      <w:del w:id="810" w:author="Ettore Rizza" w:date="2018-09-14T07:26:00Z">
        <w:r w:rsidRPr="00546EFE" w:rsidDel="000869FD">
          <w:rPr>
            <w:rFonts w:ascii="Calibri" w:hAnsi="Calibri" w:cs="Calibri"/>
            <w:lang w:val="en-US"/>
          </w:rPr>
          <w:delText>'</w:delText>
        </w:r>
      </w:del>
      <w:r w:rsidRPr="00546EFE">
        <w:rPr>
          <w:rFonts w:ascii="Calibri" w:hAnsi="Calibri" w:cs="Calibri"/>
          <w:lang w:val="en-US"/>
        </w:rPr>
        <w:t xml:space="preserve">, </w:t>
      </w:r>
      <w:ins w:id="811" w:author="Ettore Rizza" w:date="2018-09-14T07:26:00Z">
        <w:r w:rsidR="000869FD">
          <w:rPr>
            <w:rFonts w:ascii="Calibri" w:hAnsi="Calibri" w:cs="Calibri"/>
            <w:lang w:val="en-US"/>
          </w:rPr>
          <w:t>“</w:t>
        </w:r>
      </w:ins>
      <w:del w:id="812" w:author="Ettore Rizza" w:date="2018-09-14T07:26:00Z">
        <w:r w:rsidRPr="00546EFE" w:rsidDel="000869FD">
          <w:rPr>
            <w:rFonts w:ascii="Calibri" w:hAnsi="Calibri" w:cs="Calibri"/>
            <w:lang w:val="en-US"/>
          </w:rPr>
          <w:delText>'</w:delText>
        </w:r>
      </w:del>
      <w:r w:rsidRPr="00546EFE">
        <w:rPr>
          <w:rFonts w:ascii="Calibri" w:hAnsi="Calibri" w:cs="Calibri"/>
          <w:lang w:val="en-US"/>
        </w:rPr>
        <w:t>has met</w:t>
      </w:r>
      <w:ins w:id="813" w:author="Ettore Rizza" w:date="2018-09-14T07:26:00Z">
        <w:r w:rsidR="000869FD">
          <w:rPr>
            <w:rFonts w:ascii="Calibri" w:hAnsi="Calibri" w:cs="Calibri"/>
            <w:lang w:val="en-US"/>
          </w:rPr>
          <w:t>”</w:t>
        </w:r>
      </w:ins>
      <w:del w:id="814" w:author="Ettore Rizza" w:date="2018-09-14T07:26:00Z">
        <w:r w:rsidRPr="00546EFE" w:rsidDel="000869FD">
          <w:rPr>
            <w:rFonts w:ascii="Calibri" w:hAnsi="Calibri" w:cs="Calibri"/>
            <w:lang w:val="en-US"/>
          </w:rPr>
          <w:delText>'</w:delText>
        </w:r>
      </w:del>
      <w:r w:rsidRPr="00546EFE">
        <w:rPr>
          <w:rFonts w:ascii="Calibri" w:hAnsi="Calibri" w:cs="Calibri"/>
          <w:lang w:val="en-US"/>
        </w:rPr>
        <w:t>, etc.  Although this representation is useful, sometimes it appears quite difficult to evaluate the specific nature of a relationship between two dead people</w:t>
      </w:r>
      <w:ins w:id="815" w:author="Ettore Rizza" w:date="2018-09-14T07:27:00Z">
        <w:r w:rsidR="000869FD">
          <w:rPr>
            <w:rFonts w:ascii="Calibri" w:hAnsi="Calibri" w:cs="Calibri"/>
            <w:lang w:val="en-US"/>
          </w:rPr>
          <w:t>…</w:t>
        </w:r>
      </w:ins>
      <w:del w:id="816" w:author="Ettore Rizza" w:date="2018-09-14T07:27:00Z">
        <w:r w:rsidRPr="00546EFE" w:rsidDel="000869FD">
          <w:rPr>
            <w:rFonts w:ascii="Calibri" w:hAnsi="Calibri" w:cs="Calibri"/>
            <w:lang w:val="en-US"/>
          </w:rPr>
          <w:delText>...</w:delText>
        </w:r>
      </w:del>
      <w:r w:rsidRPr="00546EFE">
        <w:rPr>
          <w:rFonts w:ascii="Calibri" w:hAnsi="Calibri" w:cs="Calibri"/>
          <w:lang w:val="en-US"/>
        </w:rPr>
        <w:t xml:space="preserve"> </w:t>
      </w:r>
    </w:p>
    <w:p w:rsidR="009375D1" w:rsidRPr="00546EFE" w:rsidRDefault="000869FD">
      <w:pPr>
        <w:widowControl w:val="0"/>
        <w:tabs>
          <w:tab w:val="left" w:pos="566"/>
          <w:tab w:val="left" w:pos="1133"/>
          <w:tab w:val="left" w:pos="10701"/>
        </w:tabs>
        <w:autoSpaceDE w:val="0"/>
        <w:autoSpaceDN w:val="0"/>
        <w:adjustRightInd w:val="0"/>
        <w:spacing w:after="0" w:line="360" w:lineRule="auto"/>
        <w:rPr>
          <w:rFonts w:ascii="Calibri" w:hAnsi="Calibri" w:cs="Calibri"/>
          <w:lang w:val="en-US"/>
        </w:rPr>
      </w:pPr>
      <w:ins w:id="817" w:author="Ettore Rizza" w:date="2018-09-14T07:26:00Z">
        <w:r>
          <w:rPr>
            <w:rFonts w:ascii="Calibri" w:hAnsi="Calibri" w:cs="Calibri"/>
            <w:kern w:val="1"/>
            <w:lang w:val="en-US"/>
          </w:rPr>
          <w:t>—</w:t>
        </w:r>
      </w:ins>
      <w:del w:id="818" w:author="Ettore Rizza" w:date="2018-09-14T07:26:00Z">
        <w:r w:rsidR="0054466C" w:rsidRPr="00546EFE" w:rsidDel="000869FD">
          <w:rPr>
            <w:rFonts w:ascii="Calibri" w:hAnsi="Calibri" w:cs="Calibri"/>
            <w:kern w:val="1"/>
            <w:lang w:val="en-US"/>
          </w:rPr>
          <w:delText xml:space="preserve">- </w:delText>
        </w:r>
      </w:del>
      <w:r w:rsidR="0054466C" w:rsidRPr="00546EFE">
        <w:rPr>
          <w:rFonts w:ascii="Calibri" w:hAnsi="Calibri" w:cs="Calibri"/>
          <w:lang w:val="en-US"/>
        </w:rPr>
        <w:t xml:space="preserve">During the </w:t>
      </w:r>
      <w:proofErr w:type="spellStart"/>
      <w:r w:rsidR="0054466C" w:rsidRPr="00546EFE">
        <w:rPr>
          <w:rFonts w:ascii="Calibri" w:hAnsi="Calibri" w:cs="Calibri"/>
          <w:lang w:val="en-US"/>
        </w:rPr>
        <w:t>triplification</w:t>
      </w:r>
      <w:proofErr w:type="spellEnd"/>
      <w:r w:rsidR="0054466C" w:rsidRPr="00546EFE">
        <w:rPr>
          <w:rFonts w:ascii="Calibri" w:hAnsi="Calibri" w:cs="Calibri"/>
          <w:lang w:val="en-US"/>
        </w:rPr>
        <w:t xml:space="preserve"> process, most of the data has been translated in RDF triples without issues. In a few cases, we lacked vocabulary terms to express more atypical statements, such as details about Henry’s personality, or mentions about his activism in the context of social struggles. </w:t>
      </w:r>
    </w:p>
    <w:p w:rsidR="009375D1" w:rsidRPr="00546EFE" w:rsidRDefault="0054466C">
      <w:pPr>
        <w:widowControl w:val="0"/>
        <w:tabs>
          <w:tab w:val="left" w:pos="566"/>
          <w:tab w:val="left" w:pos="1133"/>
        </w:tabs>
        <w:autoSpaceDE w:val="0"/>
        <w:autoSpaceDN w:val="0"/>
        <w:adjustRightInd w:val="0"/>
        <w:spacing w:after="0" w:line="360" w:lineRule="auto"/>
        <w:rPr>
          <w:rFonts w:ascii="Calibri" w:hAnsi="Calibri" w:cs="Calibri"/>
          <w:lang w:val="en-US"/>
        </w:rPr>
      </w:pPr>
      <w:r w:rsidRPr="00546EFE">
        <w:rPr>
          <w:rFonts w:ascii="Calibri" w:hAnsi="Calibri" w:cs="Calibri"/>
          <w:lang w:val="en-US"/>
        </w:rPr>
        <w:t>Obviously, it raises the question of the long tail</w:t>
      </w:r>
      <w:ins w:id="819" w:author="Ettore Rizza" w:date="2018-09-14T07:28:00Z">
        <w:r w:rsidR="000869FD">
          <w:rPr>
            <w:rFonts w:ascii="Calibri" w:hAnsi="Calibri" w:cs="Calibri"/>
            <w:lang w:val="en-US"/>
          </w:rPr>
          <w:t>…</w:t>
        </w:r>
      </w:ins>
      <w:del w:id="820" w:author="Ettore Rizza" w:date="2018-09-14T07:28:00Z">
        <w:r w:rsidRPr="00546EFE" w:rsidDel="000869FD">
          <w:rPr>
            <w:rFonts w:ascii="Calibri" w:hAnsi="Calibri" w:cs="Calibri"/>
            <w:lang w:val="en-US"/>
          </w:rPr>
          <w:delText>…</w:delText>
        </w:r>
      </w:del>
      <w:r w:rsidRPr="00546EFE">
        <w:rPr>
          <w:rFonts w:ascii="Calibri" w:hAnsi="Calibri" w:cs="Calibri"/>
          <w:lang w:val="en-US"/>
        </w:rPr>
        <w:t xml:space="preserve"> to what extent should we create new properties for each specific case?</w:t>
      </w:r>
    </w:p>
    <w:p w:rsidR="009375D1" w:rsidRPr="00546EFE" w:rsidDel="00F330D9" w:rsidRDefault="009375D1" w:rsidP="00546EFE">
      <w:pPr>
        <w:pStyle w:val="Titre1"/>
        <w:rPr>
          <w:del w:id="821" w:author="Ettore Rizza" w:date="2018-09-14T06:54:00Z"/>
          <w:lang w:val="en-US"/>
        </w:rPr>
      </w:pPr>
    </w:p>
    <w:p w:rsidR="009375D1" w:rsidRPr="00546EFE" w:rsidDel="00F330D9" w:rsidRDefault="0054466C" w:rsidP="00546EFE">
      <w:pPr>
        <w:pStyle w:val="Titre1"/>
        <w:rPr>
          <w:del w:id="822" w:author="Ettore Rizza" w:date="2018-09-14T06:54:00Z"/>
          <w:b/>
          <w:bCs/>
          <w:lang w:val="en-US"/>
        </w:rPr>
      </w:pPr>
      <w:del w:id="823" w:author="Ettore Rizza" w:date="2018-09-14T06:54:00Z">
        <w:r w:rsidRPr="00546EFE" w:rsidDel="00F330D9">
          <w:rPr>
            <w:b/>
            <w:bCs/>
            <w:lang w:val="en-US"/>
          </w:rPr>
          <w:delText>What if…?</w:delText>
        </w:r>
      </w:del>
    </w:p>
    <w:p w:rsidR="009375D1" w:rsidRPr="00546EFE" w:rsidDel="00F330D9" w:rsidRDefault="0054466C">
      <w:pPr>
        <w:widowControl w:val="0"/>
        <w:autoSpaceDE w:val="0"/>
        <w:autoSpaceDN w:val="0"/>
        <w:adjustRightInd w:val="0"/>
        <w:spacing w:after="240" w:line="360" w:lineRule="auto"/>
        <w:rPr>
          <w:del w:id="824" w:author="Ettore Rizza" w:date="2018-09-14T06:54:00Z"/>
          <w:rFonts w:ascii="Calibri" w:hAnsi="Calibri" w:cs="Calibri"/>
          <w:lang w:val="en-US"/>
        </w:rPr>
      </w:pPr>
      <w:del w:id="825" w:author="Ettore Rizza" w:date="2018-09-14T06:54:00Z">
        <w:r w:rsidRPr="00546EFE" w:rsidDel="00F330D9">
          <w:rPr>
            <w:rFonts w:ascii="Calibri" w:hAnsi="Calibri" w:cs="Calibri"/>
            <w:lang w:val="en-US"/>
          </w:rPr>
          <w:delText xml:space="preserve">So, let’s imagine an institution like the State Archives of Belgium, with million of data collected for years, wishes to make them more visible and shareable by publishing them in the LOD cloud. </w:delText>
        </w:r>
      </w:del>
    </w:p>
    <w:p w:rsidR="009375D1" w:rsidRPr="00546EFE" w:rsidDel="00F330D9" w:rsidRDefault="0054466C">
      <w:pPr>
        <w:widowControl w:val="0"/>
        <w:autoSpaceDE w:val="0"/>
        <w:autoSpaceDN w:val="0"/>
        <w:adjustRightInd w:val="0"/>
        <w:spacing w:after="240" w:line="360" w:lineRule="auto"/>
        <w:rPr>
          <w:del w:id="826" w:author="Ettore Rizza" w:date="2018-09-14T06:54:00Z"/>
          <w:rFonts w:ascii="Calibri" w:hAnsi="Calibri" w:cs="Calibri"/>
          <w:lang w:val="en-US"/>
        </w:rPr>
      </w:pPr>
      <w:del w:id="827" w:author="Ettore Rizza" w:date="2018-09-14T06:54:00Z">
        <w:r w:rsidRPr="00546EFE" w:rsidDel="00F330D9">
          <w:rPr>
            <w:rFonts w:ascii="Calibri" w:hAnsi="Calibri" w:cs="Calibri"/>
            <w:lang w:val="en-US"/>
          </w:rPr>
          <w:delText>However, as seen in the previous slide, some properties are currently missing to express some concepts.</w:delText>
        </w:r>
      </w:del>
    </w:p>
    <w:p w:rsidR="009375D1" w:rsidRPr="00546EFE" w:rsidDel="00F330D9" w:rsidRDefault="0054466C">
      <w:pPr>
        <w:widowControl w:val="0"/>
        <w:autoSpaceDE w:val="0"/>
        <w:autoSpaceDN w:val="0"/>
        <w:adjustRightInd w:val="0"/>
        <w:spacing w:after="240" w:line="360" w:lineRule="auto"/>
        <w:rPr>
          <w:del w:id="828" w:author="Ettore Rizza" w:date="2018-09-14T06:54:00Z"/>
          <w:rFonts w:ascii="Calibri" w:hAnsi="Calibri" w:cs="Calibri"/>
          <w:lang w:val="en-US"/>
        </w:rPr>
      </w:pPr>
      <w:del w:id="829" w:author="Ettore Rizza" w:date="2018-09-14T06:54:00Z">
        <w:r w:rsidRPr="00546EFE" w:rsidDel="00F330D9">
          <w:rPr>
            <w:rFonts w:ascii="Calibri" w:hAnsi="Calibri" w:cs="Calibri"/>
            <w:lang w:val="en-US"/>
          </w:rPr>
          <w:delText xml:space="preserve">There would be </w:delText>
        </w:r>
      </w:del>
      <w:del w:id="830" w:author="Ettore Rizza" w:date="2018-09-14T06:53:00Z">
        <w:r w:rsidRPr="00546EFE" w:rsidDel="00F330D9">
          <w:rPr>
            <w:rFonts w:ascii="Calibri" w:hAnsi="Calibri" w:cs="Calibri"/>
            <w:lang w:val="en-US"/>
          </w:rPr>
          <w:delText xml:space="preserve">2 </w:delText>
        </w:r>
      </w:del>
      <w:del w:id="831" w:author="Ettore Rizza" w:date="2018-09-14T06:54:00Z">
        <w:r w:rsidRPr="00546EFE" w:rsidDel="00F330D9">
          <w:rPr>
            <w:rFonts w:ascii="Calibri" w:hAnsi="Calibri" w:cs="Calibri"/>
            <w:lang w:val="en-US"/>
          </w:rPr>
          <w:delText>main options for improvement in this case:</w:delText>
        </w:r>
      </w:del>
    </w:p>
    <w:p w:rsidR="009375D1" w:rsidRPr="00546EFE" w:rsidDel="00F330D9" w:rsidRDefault="0054466C">
      <w:pPr>
        <w:widowControl w:val="0"/>
        <w:tabs>
          <w:tab w:val="left" w:pos="220"/>
          <w:tab w:val="left" w:pos="720"/>
        </w:tabs>
        <w:autoSpaceDE w:val="0"/>
        <w:autoSpaceDN w:val="0"/>
        <w:adjustRightInd w:val="0"/>
        <w:spacing w:after="0" w:line="360" w:lineRule="auto"/>
        <w:ind w:left="720" w:hanging="720"/>
        <w:rPr>
          <w:del w:id="832" w:author="Ettore Rizza" w:date="2018-09-14T06:54:00Z"/>
          <w:rFonts w:ascii="Calibri" w:hAnsi="Calibri" w:cs="Calibri"/>
          <w:lang w:val="en-US"/>
        </w:rPr>
      </w:pPr>
      <w:del w:id="833" w:author="Ettore Rizza" w:date="2018-09-14T06:54:00Z">
        <w:r w:rsidRPr="00546EFE" w:rsidDel="00F330D9">
          <w:rPr>
            <w:rFonts w:ascii="Calibri" w:hAnsi="Calibri" w:cs="Calibri"/>
            <w:kern w:val="1"/>
            <w:lang w:val="en-US"/>
          </w:rPr>
          <w:delText xml:space="preserve">-Firstly, </w:delText>
        </w:r>
        <w:r w:rsidRPr="00546EFE" w:rsidDel="00F330D9">
          <w:rPr>
            <w:rFonts w:ascii="Calibri" w:hAnsi="Calibri" w:cs="Calibri"/>
            <w:lang w:val="en-US"/>
          </w:rPr>
          <w:delText xml:space="preserve">enriching the pre-existing vocabularies, such as </w:delText>
        </w:r>
        <w:r w:rsidR="006F4DD7" w:rsidDel="00F330D9">
          <w:fldChar w:fldCharType="begin"/>
        </w:r>
        <w:r w:rsidR="006F4DD7" w:rsidRPr="005E0ADB" w:rsidDel="00F330D9">
          <w:rPr>
            <w:lang w:val="en-US"/>
            <w:rPrChange w:id="834" w:author="Ettore Rizza" w:date="2018-09-14T05:38:00Z">
              <w:rPr/>
            </w:rPrChange>
          </w:rPr>
          <w:delInstrText xml:space="preserve"> HYPERLINK "http://schema.org/Person" </w:delInstrText>
        </w:r>
        <w:r w:rsidR="006F4DD7" w:rsidDel="00F330D9">
          <w:fldChar w:fldCharType="separate"/>
        </w:r>
        <w:r w:rsidRPr="00546EFE" w:rsidDel="00F330D9">
          <w:rPr>
            <w:rFonts w:ascii="Calibri" w:hAnsi="Calibri" w:cs="Calibri"/>
            <w:lang w:val="en-US"/>
          </w:rPr>
          <w:delText>http://schema.org/Person</w:delText>
        </w:r>
        <w:r w:rsidR="006F4DD7" w:rsidDel="00F330D9">
          <w:rPr>
            <w:rFonts w:ascii="Calibri" w:hAnsi="Calibri" w:cs="Calibri"/>
            <w:lang w:val="en-US"/>
          </w:rPr>
          <w:fldChar w:fldCharType="end"/>
        </w:r>
      </w:del>
    </w:p>
    <w:p w:rsidR="009375D1" w:rsidRPr="00546EFE" w:rsidDel="00F330D9" w:rsidRDefault="0054466C">
      <w:pPr>
        <w:widowControl w:val="0"/>
        <w:tabs>
          <w:tab w:val="left" w:pos="220"/>
          <w:tab w:val="left" w:pos="720"/>
        </w:tabs>
        <w:autoSpaceDE w:val="0"/>
        <w:autoSpaceDN w:val="0"/>
        <w:adjustRightInd w:val="0"/>
        <w:spacing w:after="0" w:line="360" w:lineRule="auto"/>
        <w:ind w:left="720" w:hanging="720"/>
        <w:rPr>
          <w:del w:id="835" w:author="Ettore Rizza" w:date="2018-09-14T06:54:00Z"/>
          <w:rFonts w:ascii="Calibri" w:hAnsi="Calibri" w:cs="Calibri"/>
          <w:lang w:val="en-US"/>
        </w:rPr>
      </w:pPr>
      <w:del w:id="836" w:author="Ettore Rizza" w:date="2018-09-14T06:54:00Z">
        <w:r w:rsidRPr="00546EFE" w:rsidDel="00F330D9">
          <w:rPr>
            <w:rFonts w:ascii="Calibri" w:hAnsi="Calibri" w:cs="Calibri"/>
            <w:kern w:val="1"/>
            <w:lang w:val="en-US"/>
          </w:rPr>
          <w:delText xml:space="preserve">secondly, </w:delText>
        </w:r>
        <w:r w:rsidRPr="00546EFE" w:rsidDel="00F330D9">
          <w:rPr>
            <w:rFonts w:ascii="Calibri" w:hAnsi="Calibri" w:cs="Calibri"/>
            <w:lang w:val="en-US"/>
          </w:rPr>
          <w:delText>creating new linked open vocabularies. We can think about the Records in Context Ontology</w:delText>
        </w:r>
      </w:del>
      <w:del w:id="837" w:author="Ettore Rizza" w:date="2018-09-14T06:53:00Z">
        <w:r w:rsidRPr="00546EFE" w:rsidDel="00F330D9">
          <w:rPr>
            <w:rFonts w:ascii="Calibri" w:hAnsi="Calibri" w:cs="Calibri"/>
            <w:lang w:val="en-US"/>
          </w:rPr>
          <w:delText xml:space="preserve"> </w:delText>
        </w:r>
      </w:del>
      <w:del w:id="838" w:author="Ettore Rizza" w:date="2018-09-14T06:54:00Z">
        <w:r w:rsidRPr="00546EFE" w:rsidDel="00F330D9">
          <w:rPr>
            <w:rFonts w:ascii="Calibri" w:hAnsi="Calibri" w:cs="Calibri"/>
            <w:lang w:val="en-US"/>
          </w:rPr>
          <w:delText>initiative, for example.</w:delText>
        </w:r>
      </w:del>
    </w:p>
    <w:p w:rsidR="009375D1" w:rsidRPr="00546EFE" w:rsidDel="00F330D9" w:rsidRDefault="0054466C">
      <w:pPr>
        <w:widowControl w:val="0"/>
        <w:autoSpaceDE w:val="0"/>
        <w:autoSpaceDN w:val="0"/>
        <w:adjustRightInd w:val="0"/>
        <w:spacing w:after="240" w:line="360" w:lineRule="auto"/>
        <w:rPr>
          <w:del w:id="839" w:author="Ettore Rizza" w:date="2018-09-14T06:54:00Z"/>
          <w:rFonts w:ascii="Calibri" w:hAnsi="Calibri" w:cs="Calibri"/>
          <w:lang w:val="en-US"/>
        </w:rPr>
      </w:pPr>
      <w:del w:id="840" w:author="Ettore Rizza" w:date="2018-09-14T06:54:00Z">
        <w:r w:rsidRPr="00546EFE" w:rsidDel="00F330D9">
          <w:rPr>
            <w:rFonts w:ascii="Calibri" w:hAnsi="Calibri" w:cs="Calibri"/>
            <w:lang w:val="en-US"/>
          </w:rPr>
          <w:delText xml:space="preserve">- One alternative would be the injection of data directly in Wikidata. </w:delText>
        </w:r>
      </w:del>
    </w:p>
    <w:p w:rsidR="009375D1" w:rsidRPr="00546EFE" w:rsidDel="00F330D9" w:rsidRDefault="0054466C">
      <w:pPr>
        <w:widowControl w:val="0"/>
        <w:autoSpaceDE w:val="0"/>
        <w:autoSpaceDN w:val="0"/>
        <w:adjustRightInd w:val="0"/>
        <w:spacing w:after="240" w:line="360" w:lineRule="auto"/>
        <w:rPr>
          <w:del w:id="841" w:author="Ettore Rizza" w:date="2018-09-14T06:54:00Z"/>
          <w:rFonts w:ascii="Calibri" w:hAnsi="Calibri" w:cs="Calibri"/>
          <w:lang w:val="en-US"/>
        </w:rPr>
      </w:pPr>
      <w:del w:id="842" w:author="Ettore Rizza" w:date="2018-09-14T06:54:00Z">
        <w:r w:rsidRPr="00546EFE" w:rsidDel="00F330D9">
          <w:rPr>
            <w:rFonts w:ascii="Calibri" w:hAnsi="Calibri" w:cs="Calibri"/>
            <w:lang w:val="en-US"/>
          </w:rPr>
          <w:delText>In that case, the institution could suggest the addition of new properties and take part in ongoing discussions.</w:delText>
        </w:r>
      </w:del>
    </w:p>
    <w:p w:rsidR="009375D1" w:rsidRPr="00546EFE" w:rsidRDefault="009375D1">
      <w:pPr>
        <w:widowControl w:val="0"/>
        <w:autoSpaceDE w:val="0"/>
        <w:autoSpaceDN w:val="0"/>
        <w:adjustRightInd w:val="0"/>
        <w:spacing w:after="240" w:line="360" w:lineRule="auto"/>
        <w:rPr>
          <w:rFonts w:ascii="Calibri" w:hAnsi="Calibri" w:cs="Calibri"/>
          <w:lang w:val="en-US"/>
        </w:rPr>
      </w:pPr>
    </w:p>
    <w:p w:rsidR="009375D1" w:rsidRPr="00546EFE" w:rsidRDefault="0054466C" w:rsidP="00546EFE">
      <w:pPr>
        <w:pStyle w:val="Titre1"/>
        <w:rPr>
          <w:lang w:val="en-US"/>
        </w:rPr>
      </w:pPr>
      <w:r w:rsidRPr="00546EFE">
        <w:rPr>
          <w:lang w:val="en-US"/>
        </w:rPr>
        <w:t>Conclusion, Next steps</w:t>
      </w:r>
    </w:p>
    <w:p w:rsidR="009375D1" w:rsidRPr="00546EFE"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ascii="Calibri" w:hAnsi="Calibri" w:cs="Calibri"/>
          <w:kern w:val="1"/>
          <w:lang w:val="en-US"/>
        </w:rPr>
      </w:pPr>
    </w:p>
    <w:p w:rsidR="009375D1" w:rsidRPr="00546EFE" w:rsidRDefault="005446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ascii="Calibri" w:hAnsi="Calibri" w:cs="Calibri"/>
          <w:kern w:val="1"/>
          <w:lang w:val="en-US"/>
        </w:rPr>
      </w:pPr>
      <w:r w:rsidRPr="00546EFE">
        <w:rPr>
          <w:rFonts w:ascii="Calibri" w:hAnsi="Calibri" w:cs="Calibri"/>
          <w:kern w:val="1"/>
          <w:lang w:val="en-US"/>
        </w:rPr>
        <w:t>We have seen in this experiment that the linked open data cloud contains a lot of triples about Carton de Wiart, but the total amount of information is quite poor. We</w:t>
      </w:r>
      <w:ins w:id="843" w:author="Ettore Rizza" w:date="2018-09-14T07:26:00Z">
        <w:r w:rsidR="000869FD">
          <w:rPr>
            <w:rFonts w:ascii="Calibri" w:hAnsi="Calibri" w:cs="Calibri"/>
            <w:kern w:val="1"/>
            <w:lang w:val="en-US"/>
          </w:rPr>
          <w:t>’</w:t>
        </w:r>
      </w:ins>
      <w:del w:id="844" w:author="Ettore Rizza" w:date="2018-09-14T07:26:00Z">
        <w:r w:rsidRPr="00546EFE" w:rsidDel="000869FD">
          <w:rPr>
            <w:rFonts w:ascii="Calibri" w:hAnsi="Calibri" w:cs="Calibri"/>
            <w:kern w:val="1"/>
            <w:lang w:val="en-US"/>
          </w:rPr>
          <w:delText>'</w:delText>
        </w:r>
      </w:del>
      <w:r w:rsidRPr="00546EFE">
        <w:rPr>
          <w:rFonts w:ascii="Calibri" w:hAnsi="Calibri" w:cs="Calibri"/>
          <w:kern w:val="1"/>
          <w:lang w:val="en-US"/>
        </w:rPr>
        <w:t>ve also seen that many other biographical elements can be added</w:t>
      </w:r>
      <w:bookmarkStart w:id="845" w:name="_GoBack"/>
      <w:bookmarkEnd w:id="845"/>
      <w:r w:rsidRPr="00546EFE">
        <w:rPr>
          <w:rFonts w:ascii="Calibri" w:hAnsi="Calibri" w:cs="Calibri"/>
          <w:kern w:val="1"/>
          <w:lang w:val="en-US"/>
        </w:rPr>
        <w:t xml:space="preserve"> as RDF triples, and that there is often a controlled vocabulary that can express them. </w:t>
      </w:r>
    </w:p>
    <w:p w:rsidR="009375D1" w:rsidRPr="00546EFE" w:rsidRDefault="009375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ascii="Calibri" w:hAnsi="Calibri" w:cs="Calibri"/>
          <w:kern w:val="1"/>
          <w:lang w:val="en-US"/>
        </w:rPr>
      </w:pPr>
    </w:p>
    <w:p w:rsidR="009375D1" w:rsidRPr="00546EFE" w:rsidRDefault="005446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ascii="Calibri" w:hAnsi="Calibri" w:cs="Calibri"/>
          <w:kern w:val="1"/>
          <w:lang w:val="en-US"/>
        </w:rPr>
      </w:pPr>
      <w:r w:rsidRPr="00546EFE">
        <w:rPr>
          <w:rFonts w:ascii="Calibri" w:hAnsi="Calibri" w:cs="Calibri"/>
          <w:kern w:val="1"/>
          <w:lang w:val="en-US"/>
        </w:rPr>
        <w:lastRenderedPageBreak/>
        <w:t>But creating your own RDF files requires time and skills. So, another approach</w:t>
      </w:r>
      <w:del w:id="846" w:author="Ettore Rizza" w:date="2018-09-13T10:51:00Z">
        <w:r w:rsidRPr="00546EFE" w:rsidDel="00A64146">
          <w:rPr>
            <w:rFonts w:ascii="Calibri" w:hAnsi="Calibri" w:cs="Calibri"/>
            <w:kern w:val="1"/>
            <w:lang w:val="en-US"/>
          </w:rPr>
          <w:delText xml:space="preserve"> </w:delText>
        </w:r>
      </w:del>
      <w:r w:rsidRPr="00546EFE">
        <w:rPr>
          <w:rFonts w:ascii="Calibri" w:hAnsi="Calibri" w:cs="Calibri"/>
          <w:kern w:val="1"/>
          <w:lang w:val="en-US"/>
        </w:rPr>
        <w:t xml:space="preserve"> might be to automatically feed </w:t>
      </w:r>
      <w:proofErr w:type="spellStart"/>
      <w:r w:rsidRPr="00546EFE">
        <w:rPr>
          <w:rFonts w:ascii="Calibri" w:hAnsi="Calibri" w:cs="Calibri"/>
          <w:kern w:val="1"/>
          <w:lang w:val="en-US"/>
        </w:rPr>
        <w:t>Wikidata</w:t>
      </w:r>
      <w:proofErr w:type="spellEnd"/>
      <w:r w:rsidRPr="00546EFE">
        <w:rPr>
          <w:rFonts w:ascii="Calibri" w:hAnsi="Calibri" w:cs="Calibri"/>
          <w:kern w:val="1"/>
          <w:lang w:val="en-US"/>
        </w:rPr>
        <w:t xml:space="preserve">, </w:t>
      </w:r>
      <w:del w:id="847" w:author="Ettore Rizza" w:date="2018-09-14T07:30:00Z">
        <w:r w:rsidRPr="00546EFE" w:rsidDel="00B95334">
          <w:rPr>
            <w:rFonts w:ascii="Calibri" w:hAnsi="Calibri" w:cs="Calibri"/>
            <w:kern w:val="1"/>
            <w:lang w:val="en-US"/>
          </w:rPr>
          <w:delText xml:space="preserve">since Wikidata </w:delText>
        </w:r>
      </w:del>
      <w:ins w:id="848" w:author="Ettore Rizza" w:date="2018-09-14T07:30:00Z">
        <w:r w:rsidR="00B95334">
          <w:rPr>
            <w:rFonts w:ascii="Calibri" w:hAnsi="Calibri" w:cs="Calibri"/>
            <w:kern w:val="1"/>
            <w:lang w:val="en-US"/>
          </w:rPr>
          <w:t xml:space="preserve">which </w:t>
        </w:r>
      </w:ins>
      <w:r w:rsidRPr="00546EFE">
        <w:rPr>
          <w:rFonts w:ascii="Calibri" w:hAnsi="Calibri" w:cs="Calibri"/>
          <w:kern w:val="1"/>
          <w:lang w:val="en-US"/>
        </w:rPr>
        <w:t>can be edited by users</w:t>
      </w:r>
      <w:del w:id="849" w:author="Ettore Rizza" w:date="2018-09-14T07:30:00Z">
        <w:r w:rsidRPr="00546EFE" w:rsidDel="00B95334">
          <w:rPr>
            <w:rFonts w:ascii="Calibri" w:hAnsi="Calibri" w:cs="Calibri"/>
            <w:kern w:val="1"/>
            <w:lang w:val="en-US"/>
          </w:rPr>
          <w:delText>,</w:delText>
        </w:r>
      </w:del>
      <w:r w:rsidRPr="00546EFE">
        <w:rPr>
          <w:rFonts w:ascii="Calibri" w:hAnsi="Calibri" w:cs="Calibri"/>
          <w:kern w:val="1"/>
          <w:lang w:val="en-US"/>
        </w:rPr>
        <w:t xml:space="preserve"> unlike </w:t>
      </w:r>
      <w:proofErr w:type="spellStart"/>
      <w:r w:rsidRPr="00546EFE">
        <w:rPr>
          <w:rFonts w:ascii="Calibri" w:hAnsi="Calibri" w:cs="Calibri"/>
          <w:kern w:val="1"/>
          <w:lang w:val="en-US"/>
        </w:rPr>
        <w:t>DBpedia</w:t>
      </w:r>
      <w:proofErr w:type="spellEnd"/>
      <w:r w:rsidRPr="00546EFE">
        <w:rPr>
          <w:rFonts w:ascii="Calibri" w:hAnsi="Calibri" w:cs="Calibri"/>
          <w:kern w:val="1"/>
          <w:lang w:val="en-US"/>
        </w:rPr>
        <w:t>. In the coming months, we will explore these tracks. We will also try to generalize this first small experiment on a wider panel of personalities and entities, for example organizations or historical events. In other words, we will leave the close reading approach to return to a more classical distant reading</w:t>
      </w:r>
      <w:del w:id="850" w:author="Ettore Rizza" w:date="2018-09-14T07:05:00Z">
        <w:r w:rsidRPr="00546EFE" w:rsidDel="007F02D2">
          <w:rPr>
            <w:rFonts w:ascii="Calibri" w:hAnsi="Calibri" w:cs="Calibri"/>
            <w:kern w:val="1"/>
            <w:lang w:val="en-US"/>
          </w:rPr>
          <w:delText xml:space="preserve"> based on statistics</w:delText>
        </w:r>
      </w:del>
      <w:r w:rsidRPr="00546EFE">
        <w:rPr>
          <w:rFonts w:ascii="Calibri" w:hAnsi="Calibri" w:cs="Calibri"/>
          <w:kern w:val="1"/>
          <w:lang w:val="en-US"/>
        </w:rPr>
        <w:t xml:space="preserve">. </w:t>
      </w:r>
    </w:p>
    <w:p w:rsidR="0054466C" w:rsidRPr="00546EFE" w:rsidRDefault="005446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ascii="Calibri" w:hAnsi="Calibri" w:cs="Calibri"/>
          <w:kern w:val="1"/>
          <w:lang w:val="en-US"/>
        </w:rPr>
      </w:pPr>
    </w:p>
    <w:sectPr w:rsidR="0054466C" w:rsidRPr="00546EF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51F1" w:rsidRDefault="008151F1" w:rsidP="00E65BF7">
      <w:pPr>
        <w:spacing w:after="0" w:line="240" w:lineRule="auto"/>
      </w:pPr>
      <w:r>
        <w:separator/>
      </w:r>
    </w:p>
  </w:endnote>
  <w:endnote w:type="continuationSeparator" w:id="0">
    <w:p w:rsidR="008151F1" w:rsidRDefault="008151F1" w:rsidP="00E65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LTStd-Roman">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DD7" w:rsidRDefault="006F4DD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DD7" w:rsidRDefault="006F4DD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DD7" w:rsidRDefault="006F4DD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51F1" w:rsidRDefault="008151F1" w:rsidP="00E65BF7">
      <w:pPr>
        <w:spacing w:after="0" w:line="240" w:lineRule="auto"/>
      </w:pPr>
      <w:r>
        <w:separator/>
      </w:r>
    </w:p>
  </w:footnote>
  <w:footnote w:type="continuationSeparator" w:id="0">
    <w:p w:rsidR="008151F1" w:rsidRDefault="008151F1" w:rsidP="00E65BF7">
      <w:pPr>
        <w:spacing w:after="0" w:line="240" w:lineRule="auto"/>
      </w:pPr>
      <w:r>
        <w:continuationSeparator/>
      </w:r>
    </w:p>
  </w:footnote>
  <w:footnote w:id="1">
    <w:p w:rsidR="00072E93" w:rsidRPr="001A5F60" w:rsidRDefault="003D5E98" w:rsidP="00072E93">
      <w:pPr>
        <w:spacing w:line="480" w:lineRule="auto"/>
        <w:ind w:hanging="480"/>
        <w:rPr>
          <w:ins w:id="9" w:author="Ettore Rizza" w:date="2018-09-14T07:54:00Z"/>
          <w:sz w:val="20"/>
          <w:szCs w:val="20"/>
          <w:lang w:val="en-US"/>
          <w:rPrChange w:id="10" w:author="Ettore Rizza" w:date="2018-09-14T08:41:00Z">
            <w:rPr>
              <w:ins w:id="11" w:author="Ettore Rizza" w:date="2018-09-14T07:54:00Z"/>
              <w:lang w:val="en-US"/>
            </w:rPr>
          </w:rPrChange>
        </w:rPr>
        <w:pPrChange w:id="12" w:author="Ettore Rizza" w:date="2018-09-14T07:55:00Z">
          <w:pPr>
            <w:shd w:val="clear" w:color="auto" w:fill="FFFFFF"/>
            <w:spacing w:before="100" w:beforeAutospacing="1" w:after="24" w:line="240" w:lineRule="auto"/>
          </w:pPr>
        </w:pPrChange>
      </w:pPr>
      <w:ins w:id="13" w:author="Ettore Rizza" w:date="2018-09-14T08:32:00Z">
        <w:r w:rsidRPr="001A5F60">
          <w:rPr>
            <w:sz w:val="20"/>
            <w:szCs w:val="20"/>
            <w:lang w:val="en-US"/>
            <w:rPrChange w:id="14" w:author="Ettore Rizza" w:date="2018-09-14T08:41:00Z">
              <w:rPr/>
            </w:rPrChange>
          </w:rPr>
          <w:t xml:space="preserve">    </w:t>
        </w:r>
      </w:ins>
      <w:ins w:id="15" w:author="Ettore Rizza" w:date="2018-09-14T07:54:00Z">
        <w:r w:rsidR="00072E93" w:rsidRPr="001A5F60">
          <w:rPr>
            <w:sz w:val="20"/>
            <w:szCs w:val="20"/>
            <w:lang w:val="en-US"/>
            <w:rPrChange w:id="16" w:author="Ettore Rizza" w:date="2018-09-14T08:41:00Z">
              <w:rPr>
                <w:rStyle w:val="Appelnotedebasdep"/>
              </w:rPr>
            </w:rPrChange>
          </w:rPr>
          <w:footnoteRef/>
        </w:r>
        <w:r w:rsidR="00072E93" w:rsidRPr="001A5F60">
          <w:rPr>
            <w:sz w:val="20"/>
            <w:szCs w:val="20"/>
            <w:lang w:val="en-US"/>
            <w:rPrChange w:id="17" w:author="Ettore Rizza" w:date="2018-09-14T08:41:00Z">
              <w:rPr/>
            </w:rPrChange>
          </w:rPr>
          <w:t xml:space="preserve"> </w:t>
        </w:r>
        <w:r w:rsidR="00072E93" w:rsidRPr="001A5F60">
          <w:rPr>
            <w:sz w:val="20"/>
            <w:szCs w:val="20"/>
            <w:lang w:val="en-US"/>
            <w:rPrChange w:id="18" w:author="Ettore Rizza" w:date="2018-09-14T08:41:00Z">
              <w:rPr>
                <w:lang w:val="en-US"/>
              </w:rPr>
            </w:rPrChange>
          </w:rPr>
          <w:t xml:space="preserve">Described in Berners-Lee, T. (2011). Design issues: Linked data (2006). </w:t>
        </w:r>
        <w:r w:rsidR="00072E93" w:rsidRPr="001A5F60">
          <w:rPr>
            <w:sz w:val="20"/>
            <w:szCs w:val="20"/>
            <w:lang w:val="en-US"/>
            <w:rPrChange w:id="19" w:author="Ettore Rizza" w:date="2018-09-14T08:41:00Z">
              <w:rPr>
                <w:i/>
                <w:iCs/>
                <w:lang w:val="en-US"/>
              </w:rPr>
            </w:rPrChange>
          </w:rPr>
          <w:t>URL:</w:t>
        </w:r>
        <w:r w:rsidR="00072E93" w:rsidRPr="001A5F60">
          <w:rPr>
            <w:sz w:val="20"/>
            <w:szCs w:val="20"/>
            <w:lang w:val="en-US"/>
            <w:rPrChange w:id="20" w:author="Ettore Rizza" w:date="2018-09-14T08:41:00Z">
              <w:rPr/>
            </w:rPrChange>
          </w:rPr>
          <w:t xml:space="preserve"> </w:t>
        </w:r>
        <w:r w:rsidR="00072E93" w:rsidRPr="001A5F60">
          <w:rPr>
            <w:sz w:val="20"/>
            <w:szCs w:val="20"/>
            <w:lang w:val="en-US"/>
            <w:rPrChange w:id="21" w:author="Ettore Rizza" w:date="2018-09-14T08:41:00Z">
              <w:rPr>
                <w:i/>
                <w:iCs/>
                <w:lang w:val="en-US"/>
              </w:rPr>
            </w:rPrChange>
          </w:rPr>
          <w:t xml:space="preserve">https://www.w3.org/DesignIssues/LinkedData.html </w:t>
        </w:r>
        <w:r w:rsidR="00072E93" w:rsidRPr="001A5F60">
          <w:rPr>
            <w:sz w:val="20"/>
            <w:szCs w:val="20"/>
            <w:lang w:val="en-US"/>
            <w:rPrChange w:id="22" w:author="Ettore Rizza" w:date="2018-09-14T08:41:00Z">
              <w:rPr>
                <w:lang w:val="en-US"/>
              </w:rPr>
            </w:rPrChange>
          </w:rPr>
          <w:t>(accessed 14 September 2018).</w:t>
        </w:r>
      </w:ins>
      <w:ins w:id="23" w:author="Ettore Rizza" w:date="2018-09-14T07:55:00Z">
        <w:r w:rsidR="00072E93" w:rsidRPr="001A5F60">
          <w:rPr>
            <w:sz w:val="20"/>
            <w:szCs w:val="20"/>
            <w:lang w:val="en-US"/>
            <w:rPrChange w:id="24" w:author="Ettore Rizza" w:date="2018-09-14T08:41:00Z">
              <w:rPr>
                <w:lang w:val="en-US"/>
              </w:rPr>
            </w:rPrChange>
          </w:rPr>
          <w:t xml:space="preserve"> </w:t>
        </w:r>
      </w:ins>
      <w:ins w:id="25" w:author="Ettore Rizza" w:date="2018-09-14T07:54:00Z">
        <w:r w:rsidR="00072E93" w:rsidRPr="001A5F60">
          <w:rPr>
            <w:sz w:val="20"/>
            <w:szCs w:val="20"/>
            <w:lang w:val="en-US"/>
            <w:rPrChange w:id="26" w:author="Ettore Rizza" w:date="2018-09-14T08:41:00Z">
              <w:rPr>
                <w:lang w:val="en-US"/>
              </w:rPr>
            </w:rPrChange>
          </w:rPr>
          <w:t>Namely : 1° Use </w:t>
        </w:r>
        <w:r w:rsidR="00072E93" w:rsidRPr="001A5F60">
          <w:rPr>
            <w:sz w:val="20"/>
            <w:szCs w:val="20"/>
            <w:lang w:val="en-US"/>
            <w:rPrChange w:id="27" w:author="Ettore Rizza" w:date="2018-09-14T08:41:00Z">
              <w:rPr>
                <w:lang w:val="en-US"/>
              </w:rPr>
            </w:rPrChange>
          </w:rPr>
          <w:fldChar w:fldCharType="begin"/>
        </w:r>
        <w:r w:rsidR="00072E93" w:rsidRPr="001A5F60">
          <w:rPr>
            <w:sz w:val="20"/>
            <w:szCs w:val="20"/>
            <w:lang w:val="en-US"/>
            <w:rPrChange w:id="28" w:author="Ettore Rizza" w:date="2018-09-14T08:41:00Z">
              <w:rPr>
                <w:lang w:val="en-US"/>
              </w:rPr>
            </w:rPrChange>
          </w:rPr>
          <w:instrText xml:space="preserve"> HYPERLINK "https://en.wikipedia.org/wiki/Uniform_resource_identifier" \o "Uniform resource identifier" </w:instrText>
        </w:r>
        <w:r w:rsidR="00072E93" w:rsidRPr="001A5F60">
          <w:rPr>
            <w:sz w:val="20"/>
            <w:szCs w:val="20"/>
            <w:lang w:val="en-US"/>
            <w:rPrChange w:id="29" w:author="Ettore Rizza" w:date="2018-09-14T08:41:00Z">
              <w:rPr>
                <w:lang w:val="en-US"/>
              </w:rPr>
            </w:rPrChange>
          </w:rPr>
          <w:fldChar w:fldCharType="separate"/>
        </w:r>
        <w:r w:rsidR="00072E93" w:rsidRPr="001A5F60">
          <w:rPr>
            <w:sz w:val="20"/>
            <w:szCs w:val="20"/>
            <w:lang w:val="en-US"/>
            <w:rPrChange w:id="30" w:author="Ettore Rizza" w:date="2018-09-14T08:41:00Z">
              <w:rPr>
                <w:lang w:val="en-US"/>
              </w:rPr>
            </w:rPrChange>
          </w:rPr>
          <w:t>URIs</w:t>
        </w:r>
        <w:r w:rsidR="00072E93" w:rsidRPr="001A5F60">
          <w:rPr>
            <w:sz w:val="20"/>
            <w:szCs w:val="20"/>
            <w:lang w:val="en-US"/>
            <w:rPrChange w:id="31" w:author="Ettore Rizza" w:date="2018-09-14T08:41:00Z">
              <w:rPr>
                <w:lang w:val="en-US"/>
              </w:rPr>
            </w:rPrChange>
          </w:rPr>
          <w:fldChar w:fldCharType="end"/>
        </w:r>
        <w:r w:rsidR="00072E93" w:rsidRPr="001A5F60">
          <w:rPr>
            <w:sz w:val="20"/>
            <w:szCs w:val="20"/>
            <w:lang w:val="en-US"/>
            <w:rPrChange w:id="32" w:author="Ettore Rizza" w:date="2018-09-14T08:41:00Z">
              <w:rPr>
                <w:lang w:val="en-US"/>
              </w:rPr>
            </w:rPrChange>
          </w:rPr>
          <w:t> to name (identify) things; 2° Use </w:t>
        </w:r>
        <w:r w:rsidR="00072E93" w:rsidRPr="001A5F60">
          <w:rPr>
            <w:sz w:val="20"/>
            <w:szCs w:val="20"/>
            <w:lang w:val="en-US"/>
            <w:rPrChange w:id="33" w:author="Ettore Rizza" w:date="2018-09-14T08:41:00Z">
              <w:rPr>
                <w:lang w:val="en-US"/>
              </w:rPr>
            </w:rPrChange>
          </w:rPr>
          <w:fldChar w:fldCharType="begin"/>
        </w:r>
        <w:r w:rsidR="00072E93" w:rsidRPr="001A5F60">
          <w:rPr>
            <w:sz w:val="20"/>
            <w:szCs w:val="20"/>
            <w:lang w:val="en-US"/>
            <w:rPrChange w:id="34" w:author="Ettore Rizza" w:date="2018-09-14T08:41:00Z">
              <w:rPr>
                <w:lang w:val="en-US"/>
              </w:rPr>
            </w:rPrChange>
          </w:rPr>
          <w:instrText xml:space="preserve"> HYPERLINK "https://en.wikipedia.org/wiki/Hypertext_Transfer_Protocol" \o "Hypertext Transfer Protocol" </w:instrText>
        </w:r>
        <w:r w:rsidR="00072E93" w:rsidRPr="001A5F60">
          <w:rPr>
            <w:sz w:val="20"/>
            <w:szCs w:val="20"/>
            <w:lang w:val="en-US"/>
            <w:rPrChange w:id="35" w:author="Ettore Rizza" w:date="2018-09-14T08:41:00Z">
              <w:rPr>
                <w:lang w:val="en-US"/>
              </w:rPr>
            </w:rPrChange>
          </w:rPr>
          <w:fldChar w:fldCharType="separate"/>
        </w:r>
        <w:r w:rsidR="00072E93" w:rsidRPr="001A5F60">
          <w:rPr>
            <w:sz w:val="20"/>
            <w:szCs w:val="20"/>
            <w:lang w:val="en-US"/>
            <w:rPrChange w:id="36" w:author="Ettore Rizza" w:date="2018-09-14T08:41:00Z">
              <w:rPr>
                <w:lang w:val="en-US"/>
              </w:rPr>
            </w:rPrChange>
          </w:rPr>
          <w:t>HTTP</w:t>
        </w:r>
        <w:r w:rsidR="00072E93" w:rsidRPr="001A5F60">
          <w:rPr>
            <w:sz w:val="20"/>
            <w:szCs w:val="20"/>
            <w:lang w:val="en-US"/>
            <w:rPrChange w:id="37" w:author="Ettore Rizza" w:date="2018-09-14T08:41:00Z">
              <w:rPr>
                <w:lang w:val="en-US"/>
              </w:rPr>
            </w:rPrChange>
          </w:rPr>
          <w:fldChar w:fldCharType="end"/>
        </w:r>
        <w:r w:rsidR="00072E93" w:rsidRPr="001A5F60">
          <w:rPr>
            <w:sz w:val="20"/>
            <w:szCs w:val="20"/>
            <w:lang w:val="en-US"/>
            <w:rPrChange w:id="38" w:author="Ettore Rizza" w:date="2018-09-14T08:41:00Z">
              <w:rPr>
                <w:lang w:val="en-US"/>
              </w:rPr>
            </w:rPrChange>
          </w:rPr>
          <w:t> URIs so that these things can be looked up; 3° Provide useful information about what a name identifies when it</w:t>
        </w:r>
      </w:ins>
      <w:ins w:id="39" w:author="Ettore Rizza" w:date="2018-09-14T09:01:00Z">
        <w:r w:rsidR="00895141">
          <w:rPr>
            <w:sz w:val="20"/>
            <w:szCs w:val="20"/>
            <w:lang w:val="en-US"/>
          </w:rPr>
          <w:t>’</w:t>
        </w:r>
      </w:ins>
      <w:ins w:id="40" w:author="Ettore Rizza" w:date="2018-09-14T07:54:00Z">
        <w:r w:rsidR="00072E93" w:rsidRPr="001A5F60">
          <w:rPr>
            <w:sz w:val="20"/>
            <w:szCs w:val="20"/>
            <w:lang w:val="en-US"/>
            <w:rPrChange w:id="41" w:author="Ettore Rizza" w:date="2018-09-14T08:41:00Z">
              <w:rPr>
                <w:lang w:val="en-US"/>
              </w:rPr>
            </w:rPrChange>
          </w:rPr>
          <w:t>s looked up, using open standards such as </w:t>
        </w:r>
        <w:r w:rsidR="00072E93" w:rsidRPr="001A5F60">
          <w:rPr>
            <w:sz w:val="20"/>
            <w:szCs w:val="20"/>
            <w:lang w:val="en-US"/>
            <w:rPrChange w:id="42" w:author="Ettore Rizza" w:date="2018-09-14T08:41:00Z">
              <w:rPr>
                <w:lang w:val="en-US"/>
              </w:rPr>
            </w:rPrChange>
          </w:rPr>
          <w:fldChar w:fldCharType="begin"/>
        </w:r>
        <w:r w:rsidR="00072E93" w:rsidRPr="001A5F60">
          <w:rPr>
            <w:sz w:val="20"/>
            <w:szCs w:val="20"/>
            <w:lang w:val="en-US"/>
            <w:rPrChange w:id="43" w:author="Ettore Rizza" w:date="2018-09-14T08:41:00Z">
              <w:rPr>
                <w:lang w:val="en-US"/>
              </w:rPr>
            </w:rPrChange>
          </w:rPr>
          <w:instrText xml:space="preserve"> HYPERLINK "https://en.wikipedia.org/wiki/Resource_Description_Framework" \o "Resource Description Framework" </w:instrText>
        </w:r>
        <w:r w:rsidR="00072E93" w:rsidRPr="001A5F60">
          <w:rPr>
            <w:sz w:val="20"/>
            <w:szCs w:val="20"/>
            <w:lang w:val="en-US"/>
            <w:rPrChange w:id="44" w:author="Ettore Rizza" w:date="2018-09-14T08:41:00Z">
              <w:rPr>
                <w:lang w:val="en-US"/>
              </w:rPr>
            </w:rPrChange>
          </w:rPr>
          <w:fldChar w:fldCharType="separate"/>
        </w:r>
        <w:r w:rsidR="00072E93" w:rsidRPr="001A5F60">
          <w:rPr>
            <w:sz w:val="20"/>
            <w:szCs w:val="20"/>
            <w:lang w:val="en-US"/>
            <w:rPrChange w:id="45" w:author="Ettore Rizza" w:date="2018-09-14T08:41:00Z">
              <w:rPr>
                <w:lang w:val="en-US"/>
              </w:rPr>
            </w:rPrChange>
          </w:rPr>
          <w:t>RDF</w:t>
        </w:r>
        <w:r w:rsidR="00072E93" w:rsidRPr="001A5F60">
          <w:rPr>
            <w:sz w:val="20"/>
            <w:szCs w:val="20"/>
            <w:lang w:val="en-US"/>
            <w:rPrChange w:id="46" w:author="Ettore Rizza" w:date="2018-09-14T08:41:00Z">
              <w:rPr>
                <w:lang w:val="en-US"/>
              </w:rPr>
            </w:rPrChange>
          </w:rPr>
          <w:fldChar w:fldCharType="end"/>
        </w:r>
        <w:r w:rsidR="00072E93" w:rsidRPr="001A5F60">
          <w:rPr>
            <w:sz w:val="20"/>
            <w:szCs w:val="20"/>
            <w:lang w:val="en-US"/>
            <w:rPrChange w:id="47" w:author="Ettore Rizza" w:date="2018-09-14T08:41:00Z">
              <w:rPr>
                <w:lang w:val="en-US"/>
              </w:rPr>
            </w:rPrChange>
          </w:rPr>
          <w:t>, </w:t>
        </w:r>
        <w:r w:rsidR="00072E93" w:rsidRPr="001A5F60">
          <w:rPr>
            <w:sz w:val="20"/>
            <w:szCs w:val="20"/>
            <w:lang w:val="en-US"/>
            <w:rPrChange w:id="48" w:author="Ettore Rizza" w:date="2018-09-14T08:41:00Z">
              <w:rPr>
                <w:lang w:val="en-US"/>
              </w:rPr>
            </w:rPrChange>
          </w:rPr>
          <w:fldChar w:fldCharType="begin"/>
        </w:r>
        <w:r w:rsidR="00072E93" w:rsidRPr="001A5F60">
          <w:rPr>
            <w:sz w:val="20"/>
            <w:szCs w:val="20"/>
            <w:lang w:val="en-US"/>
            <w:rPrChange w:id="49" w:author="Ettore Rizza" w:date="2018-09-14T08:41:00Z">
              <w:rPr>
                <w:lang w:val="en-US"/>
              </w:rPr>
            </w:rPrChange>
          </w:rPr>
          <w:instrText xml:space="preserve"> HYPERLINK "https://en.wikipedia.org/wiki/SPARQL" \o "SPARQL" </w:instrText>
        </w:r>
        <w:r w:rsidR="00072E93" w:rsidRPr="001A5F60">
          <w:rPr>
            <w:sz w:val="20"/>
            <w:szCs w:val="20"/>
            <w:lang w:val="en-US"/>
            <w:rPrChange w:id="50" w:author="Ettore Rizza" w:date="2018-09-14T08:41:00Z">
              <w:rPr>
                <w:lang w:val="en-US"/>
              </w:rPr>
            </w:rPrChange>
          </w:rPr>
          <w:fldChar w:fldCharType="separate"/>
        </w:r>
        <w:r w:rsidR="00072E93" w:rsidRPr="001A5F60">
          <w:rPr>
            <w:sz w:val="20"/>
            <w:szCs w:val="20"/>
            <w:lang w:val="en-US"/>
            <w:rPrChange w:id="51" w:author="Ettore Rizza" w:date="2018-09-14T08:41:00Z">
              <w:rPr>
                <w:lang w:val="en-US"/>
              </w:rPr>
            </w:rPrChange>
          </w:rPr>
          <w:t>SPARQL</w:t>
        </w:r>
        <w:r w:rsidR="00072E93" w:rsidRPr="001A5F60">
          <w:rPr>
            <w:sz w:val="20"/>
            <w:szCs w:val="20"/>
            <w:lang w:val="en-US"/>
            <w:rPrChange w:id="52" w:author="Ettore Rizza" w:date="2018-09-14T08:41:00Z">
              <w:rPr>
                <w:lang w:val="en-US"/>
              </w:rPr>
            </w:rPrChange>
          </w:rPr>
          <w:fldChar w:fldCharType="end"/>
        </w:r>
        <w:r w:rsidR="00072E93" w:rsidRPr="001A5F60">
          <w:rPr>
            <w:sz w:val="20"/>
            <w:szCs w:val="20"/>
            <w:lang w:val="en-US"/>
            <w:rPrChange w:id="53" w:author="Ettore Rizza" w:date="2018-09-14T08:41:00Z">
              <w:rPr>
                <w:lang w:val="en-US"/>
              </w:rPr>
            </w:rPrChange>
          </w:rPr>
          <w:t xml:space="preserve">, </w:t>
        </w:r>
        <w:proofErr w:type="spellStart"/>
        <w:r w:rsidR="00072E93" w:rsidRPr="001A5F60">
          <w:rPr>
            <w:sz w:val="20"/>
            <w:szCs w:val="20"/>
            <w:lang w:val="en-US"/>
            <w:rPrChange w:id="54" w:author="Ettore Rizza" w:date="2018-09-14T08:41:00Z">
              <w:rPr>
                <w:lang w:val="en-US"/>
              </w:rPr>
            </w:rPrChange>
          </w:rPr>
          <w:t>etc</w:t>
        </w:r>
        <w:proofErr w:type="spellEnd"/>
        <w:r w:rsidR="00072E93" w:rsidRPr="001A5F60">
          <w:rPr>
            <w:sz w:val="20"/>
            <w:szCs w:val="20"/>
            <w:lang w:val="en-US"/>
            <w:rPrChange w:id="55" w:author="Ettore Rizza" w:date="2018-09-14T08:41:00Z">
              <w:rPr>
                <w:lang w:val="en-US"/>
              </w:rPr>
            </w:rPrChange>
          </w:rPr>
          <w:t>; 4° Refer to other things using their </w:t>
        </w:r>
        <w:r w:rsidR="00072E93" w:rsidRPr="001A5F60">
          <w:rPr>
            <w:sz w:val="20"/>
            <w:szCs w:val="20"/>
            <w:lang w:val="en-US"/>
            <w:rPrChange w:id="56" w:author="Ettore Rizza" w:date="2018-09-14T08:41:00Z">
              <w:rPr>
                <w:lang w:val="en-US"/>
              </w:rPr>
            </w:rPrChange>
          </w:rPr>
          <w:fldChar w:fldCharType="begin"/>
        </w:r>
        <w:r w:rsidR="00072E93" w:rsidRPr="001A5F60">
          <w:rPr>
            <w:sz w:val="20"/>
            <w:szCs w:val="20"/>
            <w:lang w:val="en-US"/>
            <w:rPrChange w:id="57" w:author="Ettore Rizza" w:date="2018-09-14T08:41:00Z">
              <w:rPr>
                <w:lang w:val="en-US"/>
              </w:rPr>
            </w:rPrChange>
          </w:rPr>
          <w:instrText xml:space="preserve"> HYPERLINK "https://en.wikipedia.org/wiki/HTTP" \o "HTTP" </w:instrText>
        </w:r>
        <w:r w:rsidR="00072E93" w:rsidRPr="001A5F60">
          <w:rPr>
            <w:sz w:val="20"/>
            <w:szCs w:val="20"/>
            <w:lang w:val="en-US"/>
            <w:rPrChange w:id="58" w:author="Ettore Rizza" w:date="2018-09-14T08:41:00Z">
              <w:rPr>
                <w:lang w:val="en-US"/>
              </w:rPr>
            </w:rPrChange>
          </w:rPr>
          <w:fldChar w:fldCharType="separate"/>
        </w:r>
        <w:r w:rsidR="00072E93" w:rsidRPr="001A5F60">
          <w:rPr>
            <w:sz w:val="20"/>
            <w:szCs w:val="20"/>
            <w:lang w:val="en-US"/>
            <w:rPrChange w:id="59" w:author="Ettore Rizza" w:date="2018-09-14T08:41:00Z">
              <w:rPr>
                <w:lang w:val="en-US"/>
              </w:rPr>
            </w:rPrChange>
          </w:rPr>
          <w:t>HTTP</w:t>
        </w:r>
        <w:r w:rsidR="00072E93" w:rsidRPr="001A5F60">
          <w:rPr>
            <w:sz w:val="20"/>
            <w:szCs w:val="20"/>
            <w:lang w:val="en-US"/>
            <w:rPrChange w:id="60" w:author="Ettore Rizza" w:date="2018-09-14T08:41:00Z">
              <w:rPr>
                <w:lang w:val="en-US"/>
              </w:rPr>
            </w:rPrChange>
          </w:rPr>
          <w:fldChar w:fldCharType="end"/>
        </w:r>
        <w:r w:rsidR="00072E93" w:rsidRPr="001A5F60">
          <w:rPr>
            <w:sz w:val="20"/>
            <w:szCs w:val="20"/>
            <w:lang w:val="en-US"/>
            <w:rPrChange w:id="61" w:author="Ettore Rizza" w:date="2018-09-14T08:41:00Z">
              <w:rPr>
                <w:lang w:val="en-US"/>
              </w:rPr>
            </w:rPrChange>
          </w:rPr>
          <w:t> </w:t>
        </w:r>
        <w:r w:rsidR="00072E93" w:rsidRPr="001A5F60">
          <w:rPr>
            <w:sz w:val="20"/>
            <w:szCs w:val="20"/>
            <w:lang w:val="en-US"/>
            <w:rPrChange w:id="62" w:author="Ettore Rizza" w:date="2018-09-14T08:41:00Z">
              <w:rPr>
                <w:lang w:val="en-US"/>
              </w:rPr>
            </w:rPrChange>
          </w:rPr>
          <w:fldChar w:fldCharType="begin"/>
        </w:r>
        <w:r w:rsidR="00072E93" w:rsidRPr="001A5F60">
          <w:rPr>
            <w:sz w:val="20"/>
            <w:szCs w:val="20"/>
            <w:lang w:val="en-US"/>
            <w:rPrChange w:id="63" w:author="Ettore Rizza" w:date="2018-09-14T08:41:00Z">
              <w:rPr>
                <w:lang w:val="en-US"/>
              </w:rPr>
            </w:rPrChange>
          </w:rPr>
          <w:instrText xml:space="preserve"> HYPERLINK "https://en.wikipedia.org/wiki/URI" \o "URI" </w:instrText>
        </w:r>
        <w:r w:rsidR="00072E93" w:rsidRPr="001A5F60">
          <w:rPr>
            <w:sz w:val="20"/>
            <w:szCs w:val="20"/>
            <w:lang w:val="en-US"/>
            <w:rPrChange w:id="64" w:author="Ettore Rizza" w:date="2018-09-14T08:41:00Z">
              <w:rPr>
                <w:lang w:val="en-US"/>
              </w:rPr>
            </w:rPrChange>
          </w:rPr>
          <w:fldChar w:fldCharType="separate"/>
        </w:r>
        <w:r w:rsidR="00072E93" w:rsidRPr="001A5F60">
          <w:rPr>
            <w:sz w:val="20"/>
            <w:szCs w:val="20"/>
            <w:lang w:val="en-US"/>
            <w:rPrChange w:id="65" w:author="Ettore Rizza" w:date="2018-09-14T08:41:00Z">
              <w:rPr>
                <w:lang w:val="en-US"/>
              </w:rPr>
            </w:rPrChange>
          </w:rPr>
          <w:t>URI</w:t>
        </w:r>
        <w:r w:rsidR="00072E93" w:rsidRPr="001A5F60">
          <w:rPr>
            <w:sz w:val="20"/>
            <w:szCs w:val="20"/>
            <w:lang w:val="en-US"/>
            <w:rPrChange w:id="66" w:author="Ettore Rizza" w:date="2018-09-14T08:41:00Z">
              <w:rPr>
                <w:lang w:val="en-US"/>
              </w:rPr>
            </w:rPrChange>
          </w:rPr>
          <w:fldChar w:fldCharType="end"/>
        </w:r>
        <w:r w:rsidR="00072E93" w:rsidRPr="001A5F60">
          <w:rPr>
            <w:sz w:val="20"/>
            <w:szCs w:val="20"/>
            <w:lang w:val="en-US"/>
            <w:rPrChange w:id="67" w:author="Ettore Rizza" w:date="2018-09-14T08:41:00Z">
              <w:rPr>
                <w:lang w:val="en-US"/>
              </w:rPr>
            </w:rPrChange>
          </w:rPr>
          <w:t>-based names when publishing data on the Web.</w:t>
        </w:r>
      </w:ins>
    </w:p>
    <w:p w:rsidR="00072E93" w:rsidRPr="001A5F60" w:rsidRDefault="00072E93">
      <w:pPr>
        <w:pStyle w:val="Notedebasdepage"/>
        <w:rPr>
          <w:lang w:val="en-US"/>
          <w:rPrChange w:id="68" w:author="Ettore Rizza" w:date="2018-09-14T08:41:00Z">
            <w:rPr/>
          </w:rPrChange>
        </w:rPr>
      </w:pPr>
    </w:p>
  </w:footnote>
  <w:footnote w:id="2">
    <w:p w:rsidR="00072E93" w:rsidRPr="001A5F60" w:rsidRDefault="003D5E98" w:rsidP="001A5F60">
      <w:pPr>
        <w:spacing w:line="480" w:lineRule="auto"/>
        <w:ind w:hanging="480"/>
        <w:rPr>
          <w:vertAlign w:val="superscript"/>
          <w:rPrChange w:id="72" w:author="Ettore Rizza" w:date="2018-09-14T08:41:00Z">
            <w:rPr/>
          </w:rPrChange>
        </w:rPr>
        <w:pPrChange w:id="73" w:author="Ettore Rizza" w:date="2018-09-14T08:41:00Z">
          <w:pPr>
            <w:pStyle w:val="Notedebasdepage"/>
          </w:pPr>
        </w:pPrChange>
      </w:pPr>
      <w:ins w:id="74" w:author="Ettore Rizza" w:date="2018-09-14T08:32:00Z">
        <w:r w:rsidRPr="001A5F60">
          <w:rPr>
            <w:sz w:val="20"/>
            <w:szCs w:val="20"/>
            <w:lang w:val="en-US"/>
            <w:rPrChange w:id="75" w:author="Ettore Rizza" w:date="2018-09-14T08:41:00Z">
              <w:rPr/>
            </w:rPrChange>
          </w:rPr>
          <w:t xml:space="preserve">    </w:t>
        </w:r>
      </w:ins>
      <w:ins w:id="76" w:author="Ettore Rizza" w:date="2018-09-14T07:57:00Z">
        <w:r w:rsidR="00072E93" w:rsidRPr="001A5F60">
          <w:rPr>
            <w:sz w:val="20"/>
            <w:szCs w:val="20"/>
            <w:lang w:val="en-US"/>
            <w:rPrChange w:id="77" w:author="Ettore Rizza" w:date="2018-09-14T08:41:00Z">
              <w:rPr>
                <w:rStyle w:val="Appelnotedebasdep"/>
              </w:rPr>
            </w:rPrChange>
          </w:rPr>
          <w:footnoteRef/>
        </w:r>
        <w:r w:rsidR="00072E93" w:rsidRPr="001A5F60">
          <w:rPr>
            <w:sz w:val="20"/>
            <w:szCs w:val="20"/>
            <w:lang w:val="en-US"/>
            <w:rPrChange w:id="78" w:author="Ettore Rizza" w:date="2018-09-14T08:41:00Z">
              <w:rPr/>
            </w:rPrChange>
          </w:rPr>
          <w:t xml:space="preserve"> </w:t>
        </w:r>
      </w:ins>
      <w:proofErr w:type="spellStart"/>
      <w:ins w:id="79" w:author="Ettore Rizza" w:date="2018-09-14T07:58:00Z">
        <w:r w:rsidR="00072E93" w:rsidRPr="001A5F60">
          <w:rPr>
            <w:sz w:val="20"/>
            <w:szCs w:val="20"/>
            <w:lang w:val="en-US"/>
            <w:rPrChange w:id="80" w:author="Ettore Rizza" w:date="2018-09-14T08:41:00Z">
              <w:rPr>
                <w:rFonts w:ascii="Times New Roman" w:eastAsia="Times New Roman" w:hAnsi="Times New Roman" w:cs="Times New Roman"/>
                <w:sz w:val="24"/>
                <w:szCs w:val="24"/>
              </w:rPr>
            </w:rPrChange>
          </w:rPr>
          <w:t>Gracy</w:t>
        </w:r>
        <w:proofErr w:type="spellEnd"/>
        <w:r w:rsidR="00072E93" w:rsidRPr="001A5F60">
          <w:rPr>
            <w:sz w:val="20"/>
            <w:szCs w:val="20"/>
            <w:lang w:val="en-US"/>
            <w:rPrChange w:id="81" w:author="Ettore Rizza" w:date="2018-09-14T08:41:00Z">
              <w:rPr>
                <w:rFonts w:ascii="Times New Roman" w:eastAsia="Times New Roman" w:hAnsi="Times New Roman" w:cs="Times New Roman"/>
                <w:sz w:val="24"/>
                <w:szCs w:val="24"/>
              </w:rPr>
            </w:rPrChange>
          </w:rPr>
          <w:t xml:space="preserve">, K. F. (2015). Archival description and linked data: a preliminary study of opportunities and implementation challenges. </w:t>
        </w:r>
        <w:r w:rsidR="00072E93" w:rsidRPr="001A5F60">
          <w:rPr>
            <w:sz w:val="20"/>
            <w:szCs w:val="20"/>
            <w:lang w:val="en-US"/>
            <w:rPrChange w:id="82" w:author="Ettore Rizza" w:date="2018-09-14T08:41:00Z">
              <w:rPr>
                <w:rFonts w:ascii="Times New Roman" w:eastAsia="Times New Roman" w:hAnsi="Times New Roman" w:cs="Times New Roman"/>
                <w:i/>
                <w:iCs/>
                <w:sz w:val="24"/>
                <w:szCs w:val="24"/>
              </w:rPr>
            </w:rPrChange>
          </w:rPr>
          <w:t>Archival Science</w:t>
        </w:r>
        <w:r w:rsidR="00072E93" w:rsidRPr="001A5F60">
          <w:rPr>
            <w:sz w:val="20"/>
            <w:szCs w:val="20"/>
            <w:lang w:val="en-US"/>
            <w:rPrChange w:id="83" w:author="Ettore Rizza" w:date="2018-09-14T08:41:00Z">
              <w:rPr>
                <w:rFonts w:ascii="Times New Roman" w:eastAsia="Times New Roman" w:hAnsi="Times New Roman" w:cs="Times New Roman"/>
                <w:sz w:val="24"/>
                <w:szCs w:val="24"/>
              </w:rPr>
            </w:rPrChange>
          </w:rPr>
          <w:t xml:space="preserve">, </w:t>
        </w:r>
        <w:r w:rsidR="00072E93" w:rsidRPr="001A5F60">
          <w:rPr>
            <w:sz w:val="20"/>
            <w:szCs w:val="20"/>
            <w:lang w:val="en-US"/>
            <w:rPrChange w:id="84" w:author="Ettore Rizza" w:date="2018-09-14T08:41:00Z">
              <w:rPr>
                <w:rFonts w:ascii="Times New Roman" w:eastAsia="Times New Roman" w:hAnsi="Times New Roman" w:cs="Times New Roman"/>
                <w:i/>
                <w:iCs/>
                <w:sz w:val="24"/>
                <w:szCs w:val="24"/>
              </w:rPr>
            </w:rPrChange>
          </w:rPr>
          <w:t>15</w:t>
        </w:r>
        <w:r w:rsidR="00072E93" w:rsidRPr="001A5F60">
          <w:rPr>
            <w:sz w:val="20"/>
            <w:szCs w:val="20"/>
            <w:lang w:val="en-US"/>
            <w:rPrChange w:id="85" w:author="Ettore Rizza" w:date="2018-09-14T08:41:00Z">
              <w:rPr>
                <w:rFonts w:ascii="Times New Roman" w:eastAsia="Times New Roman" w:hAnsi="Times New Roman" w:cs="Times New Roman"/>
                <w:sz w:val="24"/>
                <w:szCs w:val="24"/>
              </w:rPr>
            </w:rPrChange>
          </w:rPr>
          <w:t>(3), 239–294.</w:t>
        </w:r>
      </w:ins>
    </w:p>
  </w:footnote>
  <w:footnote w:id="3">
    <w:p w:rsidR="008374DF" w:rsidRPr="008374DF" w:rsidRDefault="008374DF">
      <w:pPr>
        <w:pStyle w:val="Notedebasdepage"/>
        <w:rPr>
          <w:lang w:val="en-US"/>
          <w:rPrChange w:id="108" w:author="Ettore Rizza" w:date="2018-09-14T08:07:00Z">
            <w:rPr/>
          </w:rPrChange>
        </w:rPr>
      </w:pPr>
      <w:ins w:id="109" w:author="Ettore Rizza" w:date="2018-09-14T08:07:00Z">
        <w:r>
          <w:rPr>
            <w:rStyle w:val="Appelnotedebasdep"/>
          </w:rPr>
          <w:footnoteRef/>
        </w:r>
        <w:r w:rsidRPr="008374DF">
          <w:rPr>
            <w:lang w:val="en-US"/>
            <w:rPrChange w:id="110" w:author="Ettore Rizza" w:date="2018-09-14T08:07:00Z">
              <w:rPr/>
            </w:rPrChange>
          </w:rPr>
          <w:t xml:space="preserve"> </w:t>
        </w:r>
        <w:r w:rsidRPr="008374DF">
          <w:rPr>
            <w:lang w:val="en-US"/>
          </w:rPr>
          <w:t>An attempt to map the Linked Data ecosystem maintained since 2007. The August 28, 2018 version contains 1224 linked datasets:</w:t>
        </w:r>
        <w:r>
          <w:rPr>
            <w:lang w:val="en-US"/>
          </w:rPr>
          <w:t xml:space="preserve"> </w:t>
        </w:r>
        <w:r>
          <w:rPr>
            <w:lang w:val="en-US"/>
          </w:rPr>
          <w:fldChar w:fldCharType="begin"/>
        </w:r>
        <w:r>
          <w:rPr>
            <w:lang w:val="en-US"/>
          </w:rPr>
          <w:instrText xml:space="preserve"> HYPERLINK "</w:instrText>
        </w:r>
        <w:r w:rsidRPr="008374DF">
          <w:rPr>
            <w:lang w:val="en-US"/>
          </w:rPr>
          <w:instrText>https://lod-cloud.net/</w:instrText>
        </w:r>
        <w:r>
          <w:rPr>
            <w:lang w:val="en-US"/>
          </w:rPr>
          <w:instrText xml:space="preserve">" </w:instrText>
        </w:r>
        <w:r>
          <w:rPr>
            <w:lang w:val="en-US"/>
          </w:rPr>
          <w:fldChar w:fldCharType="separate"/>
        </w:r>
        <w:r w:rsidRPr="0075414B">
          <w:rPr>
            <w:rStyle w:val="Lienhypertexte"/>
            <w:lang w:val="en-US"/>
          </w:rPr>
          <w:t>https://lod-cloud.net/</w:t>
        </w:r>
        <w:r>
          <w:rPr>
            <w:lang w:val="en-US"/>
          </w:rPr>
          <w:fldChar w:fldCharType="end"/>
        </w:r>
        <w:r>
          <w:rPr>
            <w:lang w:val="en-US"/>
          </w:rPr>
          <w:t xml:space="preserve"> (</w:t>
        </w:r>
        <w:r w:rsidRPr="008374DF">
          <w:rPr>
            <w:lang w:val="en-US"/>
            <w:rPrChange w:id="111" w:author="Ettore Rizza" w:date="2018-09-14T08:07:00Z">
              <w:rPr>
                <w:rFonts w:ascii="FrutigerLTStd-Roman" w:hAnsi="FrutigerLTStd-Roman" w:cs="FrutigerLTStd-Roman"/>
                <w:sz w:val="16"/>
                <w:szCs w:val="16"/>
                <w:lang w:val="en-US"/>
              </w:rPr>
            </w:rPrChange>
          </w:rPr>
          <w:t>accessed 14 September 2018</w:t>
        </w:r>
        <w:r w:rsidRPr="008374DF">
          <w:rPr>
            <w:lang w:val="en-US"/>
            <w:rPrChange w:id="112" w:author="Ettore Rizza" w:date="2018-09-14T08:07:00Z">
              <w:rPr>
                <w:rFonts w:ascii="FrutigerLTStd-Roman" w:hAnsi="FrutigerLTStd-Roman" w:cs="FrutigerLTStd-Roman"/>
                <w:sz w:val="16"/>
                <w:szCs w:val="16"/>
              </w:rPr>
            </w:rPrChange>
          </w:rPr>
          <w:t>)</w:t>
        </w:r>
        <w:r>
          <w:rPr>
            <w:lang w:val="en-US"/>
          </w:rPr>
          <w:t>.</w:t>
        </w:r>
      </w:ins>
    </w:p>
  </w:footnote>
  <w:footnote w:id="4">
    <w:p w:rsidR="001A5F60" w:rsidRPr="001A5F60" w:rsidRDefault="001A5F60" w:rsidP="001A5F60">
      <w:pPr>
        <w:spacing w:line="480" w:lineRule="auto"/>
        <w:ind w:hanging="480"/>
        <w:rPr>
          <w:ins w:id="174" w:author="Ettore Rizza" w:date="2018-09-14T08:43:00Z"/>
          <w:sz w:val="20"/>
          <w:szCs w:val="20"/>
          <w:lang w:val="en-US"/>
          <w:rPrChange w:id="175" w:author="Ettore Rizza" w:date="2018-09-14T08:43:00Z">
            <w:rPr>
              <w:ins w:id="176" w:author="Ettore Rizza" w:date="2018-09-14T08:43:00Z"/>
              <w:rFonts w:ascii="Times New Roman" w:eastAsia="Times New Roman" w:hAnsi="Times New Roman" w:cs="Times New Roman"/>
              <w:sz w:val="24"/>
              <w:szCs w:val="24"/>
            </w:rPr>
          </w:rPrChange>
        </w:rPr>
      </w:pPr>
      <w:ins w:id="177" w:author="Ettore Rizza" w:date="2018-09-14T08:43:00Z">
        <w:r w:rsidRPr="001A5F60">
          <w:rPr>
            <w:rPrChange w:id="178" w:author="Ettore Rizza" w:date="2018-09-14T08:44:00Z">
              <w:rPr>
                <w:lang w:val="en-US"/>
              </w:rPr>
            </w:rPrChange>
          </w:rPr>
          <w:t xml:space="preserve">    </w:t>
        </w:r>
        <w:r>
          <w:rPr>
            <w:rStyle w:val="Appelnotedebasdep"/>
          </w:rPr>
          <w:footnoteRef/>
        </w:r>
        <w:r w:rsidRPr="009228C3">
          <w:t xml:space="preserve"> </w:t>
        </w:r>
        <w:proofErr w:type="spellStart"/>
        <w:r w:rsidRPr="001A5F60">
          <w:rPr>
            <w:sz w:val="20"/>
            <w:szCs w:val="20"/>
            <w:rPrChange w:id="179" w:author="Ettore Rizza" w:date="2018-09-14T08:44:00Z">
              <w:rPr>
                <w:rFonts w:ascii="Times New Roman" w:eastAsia="Times New Roman" w:hAnsi="Times New Roman" w:cs="Times New Roman"/>
                <w:sz w:val="24"/>
                <w:szCs w:val="24"/>
              </w:rPr>
            </w:rPrChange>
          </w:rPr>
          <w:t>Zaveri</w:t>
        </w:r>
        <w:proofErr w:type="spellEnd"/>
        <w:r w:rsidRPr="001A5F60">
          <w:rPr>
            <w:sz w:val="20"/>
            <w:szCs w:val="20"/>
            <w:rPrChange w:id="180" w:author="Ettore Rizza" w:date="2018-09-14T08:44:00Z">
              <w:rPr>
                <w:rFonts w:ascii="Times New Roman" w:eastAsia="Times New Roman" w:hAnsi="Times New Roman" w:cs="Times New Roman"/>
                <w:sz w:val="24"/>
                <w:szCs w:val="24"/>
              </w:rPr>
            </w:rPrChange>
          </w:rPr>
          <w:t xml:space="preserve">, A., </w:t>
        </w:r>
        <w:proofErr w:type="spellStart"/>
        <w:r w:rsidRPr="001A5F60">
          <w:rPr>
            <w:sz w:val="20"/>
            <w:szCs w:val="20"/>
            <w:rPrChange w:id="181" w:author="Ettore Rizza" w:date="2018-09-14T08:44:00Z">
              <w:rPr>
                <w:rFonts w:ascii="Times New Roman" w:eastAsia="Times New Roman" w:hAnsi="Times New Roman" w:cs="Times New Roman"/>
                <w:sz w:val="24"/>
                <w:szCs w:val="24"/>
              </w:rPr>
            </w:rPrChange>
          </w:rPr>
          <w:t>Rula</w:t>
        </w:r>
        <w:proofErr w:type="spellEnd"/>
        <w:r w:rsidRPr="001A5F60">
          <w:rPr>
            <w:sz w:val="20"/>
            <w:szCs w:val="20"/>
            <w:rPrChange w:id="182" w:author="Ettore Rizza" w:date="2018-09-14T08:44:00Z">
              <w:rPr>
                <w:rFonts w:ascii="Times New Roman" w:eastAsia="Times New Roman" w:hAnsi="Times New Roman" w:cs="Times New Roman"/>
                <w:sz w:val="24"/>
                <w:szCs w:val="24"/>
              </w:rPr>
            </w:rPrChange>
          </w:rPr>
          <w:t xml:space="preserve">, A., </w:t>
        </w:r>
        <w:proofErr w:type="spellStart"/>
        <w:r w:rsidRPr="001A5F60">
          <w:rPr>
            <w:sz w:val="20"/>
            <w:szCs w:val="20"/>
            <w:rPrChange w:id="183" w:author="Ettore Rizza" w:date="2018-09-14T08:44:00Z">
              <w:rPr>
                <w:rFonts w:ascii="Times New Roman" w:eastAsia="Times New Roman" w:hAnsi="Times New Roman" w:cs="Times New Roman"/>
                <w:sz w:val="24"/>
                <w:szCs w:val="24"/>
              </w:rPr>
            </w:rPrChange>
          </w:rPr>
          <w:t>Maurino</w:t>
        </w:r>
        <w:proofErr w:type="spellEnd"/>
        <w:r w:rsidRPr="001A5F60">
          <w:rPr>
            <w:sz w:val="20"/>
            <w:szCs w:val="20"/>
            <w:rPrChange w:id="184" w:author="Ettore Rizza" w:date="2018-09-14T08:44:00Z">
              <w:rPr>
                <w:rFonts w:ascii="Times New Roman" w:eastAsia="Times New Roman" w:hAnsi="Times New Roman" w:cs="Times New Roman"/>
                <w:sz w:val="24"/>
                <w:szCs w:val="24"/>
              </w:rPr>
            </w:rPrChange>
          </w:rPr>
          <w:t xml:space="preserve">, A., </w:t>
        </w:r>
        <w:proofErr w:type="spellStart"/>
        <w:r w:rsidRPr="001A5F60">
          <w:rPr>
            <w:sz w:val="20"/>
            <w:szCs w:val="20"/>
            <w:rPrChange w:id="185" w:author="Ettore Rizza" w:date="2018-09-14T08:44:00Z">
              <w:rPr>
                <w:rFonts w:ascii="Times New Roman" w:eastAsia="Times New Roman" w:hAnsi="Times New Roman" w:cs="Times New Roman"/>
                <w:sz w:val="24"/>
                <w:szCs w:val="24"/>
              </w:rPr>
            </w:rPrChange>
          </w:rPr>
          <w:t>Pietrobon</w:t>
        </w:r>
        <w:proofErr w:type="spellEnd"/>
        <w:r w:rsidRPr="001A5F60">
          <w:rPr>
            <w:sz w:val="20"/>
            <w:szCs w:val="20"/>
            <w:rPrChange w:id="186" w:author="Ettore Rizza" w:date="2018-09-14T08:44:00Z">
              <w:rPr>
                <w:rFonts w:ascii="Times New Roman" w:eastAsia="Times New Roman" w:hAnsi="Times New Roman" w:cs="Times New Roman"/>
                <w:sz w:val="24"/>
                <w:szCs w:val="24"/>
              </w:rPr>
            </w:rPrChange>
          </w:rPr>
          <w:t>, R.</w:t>
        </w:r>
        <w:r w:rsidRPr="001A5F60">
          <w:rPr>
            <w:sz w:val="20"/>
            <w:szCs w:val="20"/>
            <w:rPrChange w:id="187" w:author="Ettore Rizza" w:date="2018-09-14T08:44:00Z">
              <w:rPr>
                <w:sz w:val="20"/>
                <w:szCs w:val="20"/>
                <w:lang w:val="en-US"/>
              </w:rPr>
            </w:rPrChange>
          </w:rPr>
          <w:t>, Lehmann, J., &amp; Auer, S. (2012</w:t>
        </w:r>
        <w:r w:rsidRPr="001A5F60">
          <w:rPr>
            <w:sz w:val="20"/>
            <w:szCs w:val="20"/>
            <w:rPrChange w:id="188" w:author="Ettore Rizza" w:date="2018-09-14T08:44:00Z">
              <w:rPr>
                <w:rFonts w:ascii="Times New Roman" w:eastAsia="Times New Roman" w:hAnsi="Times New Roman" w:cs="Times New Roman"/>
                <w:sz w:val="24"/>
                <w:szCs w:val="24"/>
              </w:rPr>
            </w:rPrChange>
          </w:rPr>
          <w:t xml:space="preserve">). </w:t>
        </w:r>
        <w:r w:rsidRPr="001A5F60">
          <w:rPr>
            <w:sz w:val="20"/>
            <w:szCs w:val="20"/>
            <w:lang w:val="en-US"/>
            <w:rPrChange w:id="189" w:author="Ettore Rizza" w:date="2018-09-14T08:43:00Z">
              <w:rPr>
                <w:rFonts w:ascii="Times New Roman" w:eastAsia="Times New Roman" w:hAnsi="Times New Roman" w:cs="Times New Roman"/>
                <w:sz w:val="24"/>
                <w:szCs w:val="24"/>
              </w:rPr>
            </w:rPrChange>
          </w:rPr>
          <w:t xml:space="preserve">Quality assessment for linked data: A survey. </w:t>
        </w:r>
        <w:r w:rsidRPr="001A5F60">
          <w:rPr>
            <w:sz w:val="20"/>
            <w:szCs w:val="20"/>
            <w:lang w:val="en-US"/>
            <w:rPrChange w:id="190" w:author="Ettore Rizza" w:date="2018-09-14T08:43:00Z">
              <w:rPr>
                <w:rFonts w:ascii="Times New Roman" w:eastAsia="Times New Roman" w:hAnsi="Times New Roman" w:cs="Times New Roman"/>
                <w:i/>
                <w:iCs/>
                <w:sz w:val="24"/>
                <w:szCs w:val="24"/>
              </w:rPr>
            </w:rPrChange>
          </w:rPr>
          <w:t>Semantic Web</w:t>
        </w:r>
        <w:r w:rsidRPr="001A5F60">
          <w:rPr>
            <w:sz w:val="20"/>
            <w:szCs w:val="20"/>
            <w:lang w:val="en-US"/>
            <w:rPrChange w:id="191" w:author="Ettore Rizza" w:date="2018-09-14T08:43:00Z">
              <w:rPr>
                <w:rFonts w:ascii="Times New Roman" w:eastAsia="Times New Roman" w:hAnsi="Times New Roman" w:cs="Times New Roman"/>
                <w:sz w:val="24"/>
                <w:szCs w:val="24"/>
              </w:rPr>
            </w:rPrChange>
          </w:rPr>
          <w:t xml:space="preserve">, </w:t>
        </w:r>
        <w:r w:rsidRPr="001A5F60">
          <w:rPr>
            <w:sz w:val="20"/>
            <w:szCs w:val="20"/>
            <w:lang w:val="en-US"/>
            <w:rPrChange w:id="192" w:author="Ettore Rizza" w:date="2018-09-14T08:43:00Z">
              <w:rPr>
                <w:rFonts w:ascii="Times New Roman" w:eastAsia="Times New Roman" w:hAnsi="Times New Roman" w:cs="Times New Roman"/>
                <w:i/>
                <w:iCs/>
                <w:sz w:val="24"/>
                <w:szCs w:val="24"/>
              </w:rPr>
            </w:rPrChange>
          </w:rPr>
          <w:t>7</w:t>
        </w:r>
        <w:r w:rsidRPr="001A5F60">
          <w:rPr>
            <w:sz w:val="20"/>
            <w:szCs w:val="20"/>
            <w:lang w:val="en-US"/>
            <w:rPrChange w:id="193" w:author="Ettore Rizza" w:date="2018-09-14T08:43:00Z">
              <w:rPr>
                <w:rFonts w:ascii="Times New Roman" w:eastAsia="Times New Roman" w:hAnsi="Times New Roman" w:cs="Times New Roman"/>
                <w:sz w:val="24"/>
                <w:szCs w:val="24"/>
              </w:rPr>
            </w:rPrChange>
          </w:rPr>
          <w:t>(1), 63–93.</w:t>
        </w:r>
      </w:ins>
    </w:p>
    <w:p w:rsidR="001A5F60" w:rsidRPr="001A5F60" w:rsidRDefault="001A5F60">
      <w:pPr>
        <w:pStyle w:val="Notedebasdepage"/>
        <w:rPr>
          <w:lang w:val="en-US"/>
          <w:rPrChange w:id="194" w:author="Ettore Rizza" w:date="2018-09-14T08:45:00Z">
            <w:rPr/>
          </w:rPrChange>
        </w:rPr>
      </w:pPr>
    </w:p>
  </w:footnote>
  <w:footnote w:id="5">
    <w:p w:rsidR="001A5F60" w:rsidRPr="001A5F60" w:rsidRDefault="001A5F60">
      <w:pPr>
        <w:pStyle w:val="Notedebasdepage"/>
        <w:rPr>
          <w:lang w:val="en-US"/>
          <w:rPrChange w:id="236" w:author="Ettore Rizza" w:date="2018-09-14T08:45:00Z">
            <w:rPr/>
          </w:rPrChange>
        </w:rPr>
      </w:pPr>
      <w:ins w:id="237" w:author="Ettore Rizza" w:date="2018-09-14T08:45:00Z">
        <w:r>
          <w:rPr>
            <w:rStyle w:val="Appelnotedebasdep"/>
          </w:rPr>
          <w:footnoteRef/>
        </w:r>
        <w:r w:rsidRPr="001A5F60">
          <w:rPr>
            <w:lang w:val="en-US"/>
            <w:rPrChange w:id="238" w:author="Ettore Rizza" w:date="2018-09-14T08:45:00Z">
              <w:rPr/>
            </w:rPrChange>
          </w:rPr>
          <w:t xml:space="preserve"> </w:t>
        </w:r>
        <w:r>
          <w:fldChar w:fldCharType="begin"/>
        </w:r>
        <w:r w:rsidRPr="007A1C01">
          <w:rPr>
            <w:lang w:val="en-US"/>
          </w:rPr>
          <w:instrText xml:space="preserve"> HYPERLINK "https://www.wikidata.org/wiki/Q14990" </w:instrText>
        </w:r>
        <w:r>
          <w:fldChar w:fldCharType="separate"/>
        </w:r>
        <w:r w:rsidRPr="00546EFE">
          <w:rPr>
            <w:rFonts w:ascii="Calibri" w:hAnsi="Calibri" w:cs="Calibri"/>
            <w:color w:val="0000FF"/>
            <w:u w:val="single"/>
            <w:lang w:val="en-US"/>
          </w:rPr>
          <w:t>https://wikidata.org/wiki/Q14990</w:t>
        </w:r>
        <w:r>
          <w:rPr>
            <w:rFonts w:ascii="Calibri" w:hAnsi="Calibri" w:cs="Calibri"/>
            <w:color w:val="0000FF"/>
            <w:u w:val="single"/>
            <w:lang w:val="en-US"/>
          </w:rPr>
          <w:fldChar w:fldCharType="end"/>
        </w:r>
        <w:r>
          <w:rPr>
            <w:rFonts w:ascii="Calibri" w:hAnsi="Calibri" w:cs="Calibri"/>
            <w:color w:val="0000FF"/>
            <w:u w:val="single"/>
            <w:lang w:val="en-US"/>
          </w:rPr>
          <w:t xml:space="preserve"> </w:t>
        </w:r>
        <w:r w:rsidRPr="00E07AA1">
          <w:rPr>
            <w:lang w:val="en-US"/>
          </w:rPr>
          <w:t>(accessed 14 September 2018)</w:t>
        </w:r>
        <w:r>
          <w:rPr>
            <w:lang w:val="en-US"/>
          </w:rPr>
          <w:t>.</w:t>
        </w:r>
      </w:ins>
    </w:p>
  </w:footnote>
  <w:footnote w:id="6">
    <w:p w:rsidR="001A5F60" w:rsidRPr="007C4528" w:rsidRDefault="001A5F60" w:rsidP="001A5F60">
      <w:pPr>
        <w:pStyle w:val="Notedebasdepage"/>
        <w:rPr>
          <w:ins w:id="244" w:author="Ettore Rizza" w:date="2018-09-14T08:46:00Z"/>
          <w:lang w:val="en-US"/>
        </w:rPr>
      </w:pPr>
      <w:ins w:id="245" w:author="Ettore Rizza" w:date="2018-09-14T08:45:00Z">
        <w:r>
          <w:rPr>
            <w:rStyle w:val="Appelnotedebasdep"/>
          </w:rPr>
          <w:footnoteRef/>
        </w:r>
        <w:r w:rsidRPr="001A5F60">
          <w:rPr>
            <w:lang w:val="en-US"/>
            <w:rPrChange w:id="246" w:author="Ettore Rizza" w:date="2018-09-14T08:45:00Z">
              <w:rPr/>
            </w:rPrChange>
          </w:rPr>
          <w:t xml:space="preserve"> </w:t>
        </w:r>
        <w:r>
          <w:fldChar w:fldCharType="begin"/>
        </w:r>
        <w:r w:rsidRPr="007C4528">
          <w:rPr>
            <w:lang w:val="en-US"/>
          </w:rPr>
          <w:instrText xml:space="preserve"> HYPERLINK "https://viaf.org/viaf/24623115/" </w:instrText>
        </w:r>
        <w:r>
          <w:fldChar w:fldCharType="separate"/>
        </w:r>
        <w:r>
          <w:rPr>
            <w:rFonts w:ascii="Calibri" w:hAnsi="Calibri" w:cs="Calibri"/>
            <w:lang w:val="en-US"/>
          </w:rPr>
          <w:fldChar w:fldCharType="end"/>
        </w:r>
      </w:ins>
      <w:ins w:id="247" w:author="Ettore Rizza" w:date="2018-09-14T08:46:00Z">
        <w:r>
          <w:rPr>
            <w:rFonts w:ascii="Calibri" w:hAnsi="Calibri" w:cs="Calibri"/>
            <w:lang w:val="en-US"/>
          </w:rPr>
          <w:fldChar w:fldCharType="begin"/>
        </w:r>
        <w:r>
          <w:rPr>
            <w:rFonts w:ascii="Calibri" w:hAnsi="Calibri" w:cs="Calibri"/>
            <w:lang w:val="en-US"/>
          </w:rPr>
          <w:instrText xml:space="preserve"> HYPERLINK "https://viaf.org/viaf/24623115" </w:instrText>
        </w:r>
        <w:r>
          <w:rPr>
            <w:rFonts w:ascii="Calibri" w:hAnsi="Calibri" w:cs="Calibri"/>
            <w:lang w:val="en-US"/>
          </w:rPr>
        </w:r>
        <w:r>
          <w:rPr>
            <w:rFonts w:ascii="Calibri" w:hAnsi="Calibri" w:cs="Calibri"/>
            <w:lang w:val="en-US"/>
          </w:rPr>
          <w:fldChar w:fldCharType="separate"/>
        </w:r>
        <w:r w:rsidRPr="001A5F60">
          <w:rPr>
            <w:rStyle w:val="Lienhypertexte"/>
            <w:rFonts w:ascii="Calibri" w:hAnsi="Calibri" w:cs="Calibri"/>
            <w:lang w:val="en-US"/>
          </w:rPr>
          <w:t>https://viaf.org/viaf/24623115</w:t>
        </w:r>
        <w:r>
          <w:rPr>
            <w:rFonts w:ascii="Calibri" w:hAnsi="Calibri" w:cs="Calibri"/>
            <w:lang w:val="en-US"/>
          </w:rPr>
          <w:fldChar w:fldCharType="end"/>
        </w:r>
        <w:r>
          <w:rPr>
            <w:rFonts w:ascii="Calibri" w:hAnsi="Calibri" w:cs="Calibri"/>
            <w:lang w:val="en-US"/>
          </w:rPr>
          <w:t xml:space="preserve"> </w:t>
        </w:r>
        <w:r w:rsidRPr="00E07AA1">
          <w:rPr>
            <w:lang w:val="en-US"/>
          </w:rPr>
          <w:t>(accessed 14 September 2018)</w:t>
        </w:r>
        <w:r>
          <w:rPr>
            <w:lang w:val="en-US"/>
          </w:rPr>
          <w:t>.</w:t>
        </w:r>
      </w:ins>
    </w:p>
    <w:p w:rsidR="001A5F60" w:rsidRPr="001A5F60" w:rsidRDefault="001A5F60">
      <w:pPr>
        <w:pStyle w:val="Notedebasdepage"/>
        <w:rPr>
          <w:lang w:val="en-US"/>
          <w:rPrChange w:id="248" w:author="Ettore Rizza" w:date="2018-09-14T08:45:00Z">
            <w:rPr/>
          </w:rPrChange>
        </w:rPr>
      </w:pPr>
    </w:p>
  </w:footnote>
  <w:footnote w:id="7">
    <w:p w:rsidR="001A5F60" w:rsidRPr="001A5F60" w:rsidRDefault="001A5F60">
      <w:pPr>
        <w:pStyle w:val="Notedebasdepage"/>
        <w:rPr>
          <w:lang w:val="en-US"/>
          <w:rPrChange w:id="256" w:author="Ettore Rizza" w:date="2018-09-14T08:46:00Z">
            <w:rPr/>
          </w:rPrChange>
        </w:rPr>
      </w:pPr>
      <w:ins w:id="257" w:author="Ettore Rizza" w:date="2018-09-14T08:46:00Z">
        <w:r>
          <w:rPr>
            <w:rStyle w:val="Appelnotedebasdep"/>
          </w:rPr>
          <w:footnoteRef/>
        </w:r>
        <w:r w:rsidRPr="001A5F60">
          <w:rPr>
            <w:lang w:val="en-US"/>
            <w:rPrChange w:id="258" w:author="Ettore Rizza" w:date="2018-09-14T08:46:00Z">
              <w:rPr/>
            </w:rPrChange>
          </w:rPr>
          <w:t xml:space="preserve"> </w:t>
        </w:r>
        <w:r>
          <w:fldChar w:fldCharType="begin"/>
        </w:r>
        <w:r w:rsidRPr="007C4528">
          <w:rPr>
            <w:lang w:val="en-US"/>
          </w:rPr>
          <w:instrText xml:space="preserve"> HYPERLINK "http://fr.dbpedia.org/page/Henry_Carton_de_Wiart" </w:instrText>
        </w:r>
        <w:r>
          <w:fldChar w:fldCharType="separate"/>
        </w:r>
        <w:r w:rsidRPr="00546EFE">
          <w:rPr>
            <w:rFonts w:ascii="Calibri" w:hAnsi="Calibri" w:cs="Calibri"/>
            <w:lang w:val="en-US"/>
          </w:rPr>
          <w:t>http://fr.dbpedia.org/page/Henry_Carton_de_Wiart</w:t>
        </w:r>
        <w:r>
          <w:rPr>
            <w:rFonts w:ascii="Calibri" w:hAnsi="Calibri" w:cs="Calibri"/>
            <w:lang w:val="en-US"/>
          </w:rPr>
          <w:fldChar w:fldCharType="end"/>
        </w:r>
        <w:r>
          <w:rPr>
            <w:rFonts w:ascii="Calibri" w:hAnsi="Calibri" w:cs="Calibri"/>
            <w:lang w:val="en-US"/>
          </w:rPr>
          <w:t xml:space="preserve"> </w:t>
        </w:r>
        <w:r w:rsidRPr="00E07AA1">
          <w:rPr>
            <w:lang w:val="en-US"/>
          </w:rPr>
          <w:t>(accessed 14 September 2018)</w:t>
        </w:r>
        <w:r>
          <w:rPr>
            <w:lang w:val="en-US"/>
          </w:rPr>
          <w:t>.</w:t>
        </w:r>
      </w:ins>
    </w:p>
  </w:footnote>
  <w:footnote w:id="8">
    <w:p w:rsidR="001A5F60" w:rsidRPr="001A5F60" w:rsidRDefault="001A5F60" w:rsidP="001A5F60">
      <w:pPr>
        <w:spacing w:line="480" w:lineRule="auto"/>
        <w:ind w:hanging="480"/>
        <w:rPr>
          <w:ins w:id="281" w:author="Ettore Rizza" w:date="2018-09-14T08:47:00Z"/>
          <w:sz w:val="20"/>
          <w:szCs w:val="20"/>
          <w:lang w:val="en-US"/>
          <w:rPrChange w:id="282" w:author="Ettore Rizza" w:date="2018-09-14T08:48:00Z">
            <w:rPr>
              <w:ins w:id="283" w:author="Ettore Rizza" w:date="2018-09-14T08:47:00Z"/>
              <w:rFonts w:ascii="Times New Roman" w:eastAsia="Times New Roman" w:hAnsi="Times New Roman" w:cs="Times New Roman"/>
              <w:sz w:val="24"/>
              <w:szCs w:val="24"/>
            </w:rPr>
          </w:rPrChange>
        </w:rPr>
      </w:pPr>
      <w:ins w:id="284" w:author="Ettore Rizza" w:date="2018-09-14T08:48:00Z">
        <w:r>
          <w:rPr>
            <w:sz w:val="20"/>
            <w:szCs w:val="20"/>
            <w:lang w:val="en-US"/>
          </w:rPr>
          <w:t xml:space="preserve">    </w:t>
        </w:r>
      </w:ins>
      <w:ins w:id="285" w:author="Ettore Rizza" w:date="2018-09-14T08:47:00Z">
        <w:r w:rsidRPr="001A5F60">
          <w:rPr>
            <w:sz w:val="20"/>
            <w:szCs w:val="20"/>
            <w:lang w:val="en-US"/>
            <w:rPrChange w:id="286" w:author="Ettore Rizza" w:date="2018-09-14T08:48:00Z">
              <w:rPr>
                <w:rStyle w:val="Appelnotedebasdep"/>
              </w:rPr>
            </w:rPrChange>
          </w:rPr>
          <w:footnoteRef/>
        </w:r>
        <w:r w:rsidRPr="001A5F60">
          <w:rPr>
            <w:sz w:val="20"/>
            <w:szCs w:val="20"/>
            <w:lang w:val="en-US"/>
            <w:rPrChange w:id="287" w:author="Ettore Rizza" w:date="2018-09-14T08:48:00Z">
              <w:rPr/>
            </w:rPrChange>
          </w:rPr>
          <w:t xml:space="preserve"> </w:t>
        </w:r>
        <w:r w:rsidRPr="001A5F60">
          <w:rPr>
            <w:sz w:val="20"/>
            <w:szCs w:val="20"/>
            <w:lang w:val="en-US"/>
            <w:rPrChange w:id="288" w:author="Ettore Rizza" w:date="2018-09-14T08:48:00Z">
              <w:rPr>
                <w:rFonts w:ascii="Times New Roman" w:eastAsia="Times New Roman" w:hAnsi="Times New Roman" w:cs="Times New Roman"/>
                <w:sz w:val="24"/>
                <w:szCs w:val="24"/>
              </w:rPr>
            </w:rPrChange>
          </w:rPr>
          <w:t xml:space="preserve">Manovich, L., Malina, R. F., &amp; Cubitt, S. (2001). </w:t>
        </w:r>
        <w:r w:rsidRPr="001A5F60">
          <w:rPr>
            <w:sz w:val="20"/>
            <w:szCs w:val="20"/>
            <w:lang w:val="en-US"/>
            <w:rPrChange w:id="289" w:author="Ettore Rizza" w:date="2018-09-14T08:48:00Z">
              <w:rPr>
                <w:rFonts w:ascii="Times New Roman" w:eastAsia="Times New Roman" w:hAnsi="Times New Roman" w:cs="Times New Roman"/>
                <w:i/>
                <w:iCs/>
                <w:sz w:val="24"/>
                <w:szCs w:val="24"/>
              </w:rPr>
            </w:rPrChange>
          </w:rPr>
          <w:t>The language of new media</w:t>
        </w:r>
        <w:r w:rsidRPr="001A5F60">
          <w:rPr>
            <w:sz w:val="20"/>
            <w:szCs w:val="20"/>
            <w:lang w:val="en-US"/>
            <w:rPrChange w:id="290" w:author="Ettore Rizza" w:date="2018-09-14T08:48:00Z">
              <w:rPr>
                <w:rFonts w:ascii="Times New Roman" w:eastAsia="Times New Roman" w:hAnsi="Times New Roman" w:cs="Times New Roman"/>
                <w:sz w:val="24"/>
                <w:szCs w:val="24"/>
              </w:rPr>
            </w:rPrChange>
          </w:rPr>
          <w:t>. MIT press.</w:t>
        </w:r>
      </w:ins>
    </w:p>
    <w:p w:rsidR="001A5F60" w:rsidRDefault="001A5F60">
      <w:pPr>
        <w:pStyle w:val="Notedebasdepage"/>
      </w:pPr>
    </w:p>
  </w:footnote>
  <w:footnote w:id="9">
    <w:p w:rsidR="00F95BAF" w:rsidRPr="00F95BAF" w:rsidRDefault="001A5F60" w:rsidP="00F95BAF">
      <w:pPr>
        <w:spacing w:line="480" w:lineRule="auto"/>
        <w:ind w:hanging="480"/>
        <w:rPr>
          <w:ins w:id="318" w:author="Ettore Rizza" w:date="2018-09-14T08:12:00Z"/>
          <w:rFonts w:ascii="Times New Roman" w:eastAsia="Times New Roman" w:hAnsi="Times New Roman" w:cs="Times New Roman"/>
          <w:sz w:val="24"/>
          <w:szCs w:val="24"/>
          <w:lang w:val="en-US"/>
          <w:rPrChange w:id="319" w:author="Ettore Rizza" w:date="2018-09-14T08:12:00Z">
            <w:rPr>
              <w:ins w:id="320" w:author="Ettore Rizza" w:date="2018-09-14T08:12:00Z"/>
              <w:rFonts w:ascii="Times New Roman" w:eastAsia="Times New Roman" w:hAnsi="Times New Roman" w:cs="Times New Roman"/>
              <w:sz w:val="24"/>
              <w:szCs w:val="24"/>
            </w:rPr>
          </w:rPrChange>
        </w:rPr>
      </w:pPr>
      <w:ins w:id="321" w:author="Ettore Rizza" w:date="2018-09-14T08:47:00Z">
        <w:r>
          <w:rPr>
            <w:lang w:val="en-US"/>
          </w:rPr>
          <w:t xml:space="preserve">    </w:t>
        </w:r>
      </w:ins>
      <w:ins w:id="322" w:author="Ettore Rizza" w:date="2018-09-14T08:12:00Z">
        <w:r w:rsidR="00F95BAF">
          <w:rPr>
            <w:rStyle w:val="Appelnotedebasdep"/>
          </w:rPr>
          <w:footnoteRef/>
        </w:r>
        <w:r w:rsidR="00F95BAF" w:rsidRPr="00F95BAF">
          <w:rPr>
            <w:lang w:val="en-US"/>
            <w:rPrChange w:id="323" w:author="Ettore Rizza" w:date="2018-09-14T08:12:00Z">
              <w:rPr/>
            </w:rPrChange>
          </w:rPr>
          <w:t xml:space="preserve"> </w:t>
        </w:r>
        <w:proofErr w:type="spellStart"/>
        <w:r w:rsidR="00F95BAF" w:rsidRPr="001A5F60">
          <w:rPr>
            <w:sz w:val="20"/>
            <w:szCs w:val="20"/>
            <w:lang w:val="en-US"/>
            <w:rPrChange w:id="324" w:author="Ettore Rizza" w:date="2018-09-14T08:47:00Z">
              <w:rPr>
                <w:rFonts w:ascii="Times New Roman" w:eastAsia="Times New Roman" w:hAnsi="Times New Roman" w:cs="Times New Roman"/>
                <w:sz w:val="24"/>
                <w:szCs w:val="24"/>
              </w:rPr>
            </w:rPrChange>
          </w:rPr>
          <w:t>Dierickx</w:t>
        </w:r>
        <w:proofErr w:type="spellEnd"/>
        <w:r w:rsidR="00F95BAF" w:rsidRPr="001A5F60">
          <w:rPr>
            <w:sz w:val="20"/>
            <w:szCs w:val="20"/>
            <w:lang w:val="en-US"/>
            <w:rPrChange w:id="325" w:author="Ettore Rizza" w:date="2018-09-14T08:47:00Z">
              <w:rPr>
                <w:rFonts w:ascii="Times New Roman" w:eastAsia="Times New Roman" w:hAnsi="Times New Roman" w:cs="Times New Roman"/>
                <w:sz w:val="24"/>
                <w:szCs w:val="24"/>
              </w:rPr>
            </w:rPrChange>
          </w:rPr>
          <w:t xml:space="preserve">, L. (2017). News bot for the newsroom: how building data quality indicators can support journalistic projects relying on real-time open data. In </w:t>
        </w:r>
        <w:r w:rsidR="00F95BAF" w:rsidRPr="001A5F60">
          <w:rPr>
            <w:sz w:val="20"/>
            <w:szCs w:val="20"/>
            <w:lang w:val="en-US"/>
            <w:rPrChange w:id="326" w:author="Ettore Rizza" w:date="2018-09-14T08:47:00Z">
              <w:rPr>
                <w:rFonts w:ascii="Times New Roman" w:eastAsia="Times New Roman" w:hAnsi="Times New Roman" w:cs="Times New Roman"/>
                <w:i/>
                <w:iCs/>
                <w:sz w:val="24"/>
                <w:szCs w:val="24"/>
              </w:rPr>
            </w:rPrChange>
          </w:rPr>
          <w:t>Global Investigative Journalism Conference 2017 Academic Track</w:t>
        </w:r>
        <w:r w:rsidR="00F95BAF" w:rsidRPr="001A5F60">
          <w:rPr>
            <w:sz w:val="20"/>
            <w:szCs w:val="20"/>
            <w:lang w:val="en-US"/>
            <w:rPrChange w:id="327" w:author="Ettore Rizza" w:date="2018-09-14T08:47:00Z">
              <w:rPr>
                <w:rFonts w:ascii="Times New Roman" w:eastAsia="Times New Roman" w:hAnsi="Times New Roman" w:cs="Times New Roman"/>
                <w:sz w:val="24"/>
                <w:szCs w:val="24"/>
              </w:rPr>
            </w:rPrChange>
          </w:rPr>
          <w:t>. Investigative Journalism Education Consortium.</w:t>
        </w:r>
      </w:ins>
    </w:p>
    <w:p w:rsidR="00F95BAF" w:rsidRPr="00F95BAF" w:rsidRDefault="00F95BAF">
      <w:pPr>
        <w:pStyle w:val="Notedebasdepage"/>
        <w:rPr>
          <w:lang w:val="en-US"/>
          <w:rPrChange w:id="328" w:author="Ettore Rizza" w:date="2018-09-14T08:12:00Z">
            <w:rPr/>
          </w:rPrChange>
        </w:rPr>
      </w:pPr>
    </w:p>
  </w:footnote>
  <w:footnote w:id="10">
    <w:p w:rsidR="008374DF" w:rsidRPr="00F95BAF" w:rsidRDefault="008374DF" w:rsidP="008374DF">
      <w:pPr>
        <w:spacing w:line="480" w:lineRule="auto"/>
        <w:ind w:hanging="480"/>
        <w:rPr>
          <w:ins w:id="394" w:author="Ettore Rizza" w:date="2018-09-14T08:09:00Z"/>
          <w:rFonts w:ascii="Times New Roman" w:eastAsia="Times New Roman" w:hAnsi="Times New Roman" w:cs="Times New Roman"/>
          <w:sz w:val="24"/>
          <w:szCs w:val="24"/>
          <w:lang w:val="en-US"/>
          <w:rPrChange w:id="395" w:author="Ettore Rizza" w:date="2018-09-14T08:17:00Z">
            <w:rPr>
              <w:ins w:id="396" w:author="Ettore Rizza" w:date="2018-09-14T08:09:00Z"/>
              <w:rFonts w:ascii="Times New Roman" w:eastAsia="Times New Roman" w:hAnsi="Times New Roman" w:cs="Times New Roman"/>
              <w:sz w:val="24"/>
              <w:szCs w:val="24"/>
            </w:rPr>
          </w:rPrChange>
        </w:rPr>
      </w:pPr>
      <w:ins w:id="397" w:author="Ettore Rizza" w:date="2018-09-14T08:09:00Z">
        <w:r>
          <w:rPr>
            <w:rStyle w:val="Appelnotedebasdep"/>
          </w:rPr>
          <w:footnoteRef/>
        </w:r>
        <w:r w:rsidRPr="008374DF">
          <w:rPr>
            <w:lang w:val="en-US"/>
            <w:rPrChange w:id="398" w:author="Ettore Rizza" w:date="2018-09-14T08:09:00Z">
              <w:rPr/>
            </w:rPrChange>
          </w:rPr>
          <w:t xml:space="preserve"> </w:t>
        </w:r>
        <w:r w:rsidRPr="008374DF">
          <w:rPr>
            <w:sz w:val="20"/>
            <w:szCs w:val="20"/>
            <w:lang w:val="en-US"/>
            <w:rPrChange w:id="399" w:author="Ettore Rizza" w:date="2018-09-14T08:10:00Z">
              <w:rPr>
                <w:rFonts w:ascii="Times New Roman" w:eastAsia="Times New Roman" w:hAnsi="Times New Roman" w:cs="Times New Roman"/>
                <w:sz w:val="24"/>
                <w:szCs w:val="24"/>
              </w:rPr>
            </w:rPrChange>
          </w:rPr>
          <w:t xml:space="preserve">Auer, S., </w:t>
        </w:r>
        <w:proofErr w:type="spellStart"/>
        <w:r w:rsidRPr="008374DF">
          <w:rPr>
            <w:sz w:val="20"/>
            <w:szCs w:val="20"/>
            <w:lang w:val="en-US"/>
            <w:rPrChange w:id="400" w:author="Ettore Rizza" w:date="2018-09-14T08:10:00Z">
              <w:rPr>
                <w:rFonts w:ascii="Times New Roman" w:eastAsia="Times New Roman" w:hAnsi="Times New Roman" w:cs="Times New Roman"/>
                <w:sz w:val="24"/>
                <w:szCs w:val="24"/>
              </w:rPr>
            </w:rPrChange>
          </w:rPr>
          <w:t>Bizer</w:t>
        </w:r>
        <w:proofErr w:type="spellEnd"/>
        <w:r w:rsidRPr="008374DF">
          <w:rPr>
            <w:sz w:val="20"/>
            <w:szCs w:val="20"/>
            <w:lang w:val="en-US"/>
            <w:rPrChange w:id="401" w:author="Ettore Rizza" w:date="2018-09-14T08:10:00Z">
              <w:rPr>
                <w:rFonts w:ascii="Times New Roman" w:eastAsia="Times New Roman" w:hAnsi="Times New Roman" w:cs="Times New Roman"/>
                <w:sz w:val="24"/>
                <w:szCs w:val="24"/>
              </w:rPr>
            </w:rPrChange>
          </w:rPr>
          <w:t xml:space="preserve">, C., </w:t>
        </w:r>
        <w:proofErr w:type="spellStart"/>
        <w:r w:rsidRPr="008374DF">
          <w:rPr>
            <w:sz w:val="20"/>
            <w:szCs w:val="20"/>
            <w:lang w:val="en-US"/>
            <w:rPrChange w:id="402" w:author="Ettore Rizza" w:date="2018-09-14T08:10:00Z">
              <w:rPr>
                <w:rFonts w:ascii="Times New Roman" w:eastAsia="Times New Roman" w:hAnsi="Times New Roman" w:cs="Times New Roman"/>
                <w:sz w:val="24"/>
                <w:szCs w:val="24"/>
              </w:rPr>
            </w:rPrChange>
          </w:rPr>
          <w:t>Kobilarov</w:t>
        </w:r>
        <w:proofErr w:type="spellEnd"/>
        <w:r w:rsidRPr="008374DF">
          <w:rPr>
            <w:sz w:val="20"/>
            <w:szCs w:val="20"/>
            <w:lang w:val="en-US"/>
            <w:rPrChange w:id="403" w:author="Ettore Rizza" w:date="2018-09-14T08:10:00Z">
              <w:rPr>
                <w:rFonts w:ascii="Times New Roman" w:eastAsia="Times New Roman" w:hAnsi="Times New Roman" w:cs="Times New Roman"/>
                <w:sz w:val="24"/>
                <w:szCs w:val="24"/>
              </w:rPr>
            </w:rPrChange>
          </w:rPr>
          <w:t xml:space="preserve">, G., Lehmann, J., </w:t>
        </w:r>
        <w:proofErr w:type="spellStart"/>
        <w:r w:rsidRPr="008374DF">
          <w:rPr>
            <w:sz w:val="20"/>
            <w:szCs w:val="20"/>
            <w:lang w:val="en-US"/>
            <w:rPrChange w:id="404" w:author="Ettore Rizza" w:date="2018-09-14T08:10:00Z">
              <w:rPr>
                <w:rFonts w:ascii="Times New Roman" w:eastAsia="Times New Roman" w:hAnsi="Times New Roman" w:cs="Times New Roman"/>
                <w:sz w:val="24"/>
                <w:szCs w:val="24"/>
              </w:rPr>
            </w:rPrChange>
          </w:rPr>
          <w:t>Cyganiak</w:t>
        </w:r>
        <w:proofErr w:type="spellEnd"/>
        <w:r w:rsidRPr="008374DF">
          <w:rPr>
            <w:sz w:val="20"/>
            <w:szCs w:val="20"/>
            <w:lang w:val="en-US"/>
            <w:rPrChange w:id="405" w:author="Ettore Rizza" w:date="2018-09-14T08:10:00Z">
              <w:rPr>
                <w:rFonts w:ascii="Times New Roman" w:eastAsia="Times New Roman" w:hAnsi="Times New Roman" w:cs="Times New Roman"/>
                <w:sz w:val="24"/>
                <w:szCs w:val="24"/>
              </w:rPr>
            </w:rPrChange>
          </w:rPr>
          <w:t xml:space="preserve">, R., &amp; Ives, Z. (2007). </w:t>
        </w:r>
        <w:proofErr w:type="spellStart"/>
        <w:r w:rsidRPr="008374DF">
          <w:rPr>
            <w:sz w:val="20"/>
            <w:szCs w:val="20"/>
            <w:lang w:val="en-US"/>
            <w:rPrChange w:id="406" w:author="Ettore Rizza" w:date="2018-09-14T08:10:00Z">
              <w:rPr>
                <w:rFonts w:ascii="Times New Roman" w:eastAsia="Times New Roman" w:hAnsi="Times New Roman" w:cs="Times New Roman"/>
                <w:sz w:val="24"/>
                <w:szCs w:val="24"/>
              </w:rPr>
            </w:rPrChange>
          </w:rPr>
          <w:t>Dbpedia</w:t>
        </w:r>
        <w:proofErr w:type="spellEnd"/>
        <w:r w:rsidRPr="008374DF">
          <w:rPr>
            <w:sz w:val="20"/>
            <w:szCs w:val="20"/>
            <w:lang w:val="en-US"/>
            <w:rPrChange w:id="407" w:author="Ettore Rizza" w:date="2018-09-14T08:10:00Z">
              <w:rPr>
                <w:rFonts w:ascii="Times New Roman" w:eastAsia="Times New Roman" w:hAnsi="Times New Roman" w:cs="Times New Roman"/>
                <w:sz w:val="24"/>
                <w:szCs w:val="24"/>
              </w:rPr>
            </w:rPrChange>
          </w:rPr>
          <w:t xml:space="preserve">: A nucleus for a web of open data. In </w:t>
        </w:r>
        <w:r w:rsidRPr="008374DF">
          <w:rPr>
            <w:sz w:val="20"/>
            <w:szCs w:val="20"/>
            <w:lang w:val="en-US"/>
            <w:rPrChange w:id="408" w:author="Ettore Rizza" w:date="2018-09-14T08:10:00Z">
              <w:rPr>
                <w:rFonts w:ascii="Times New Roman" w:eastAsia="Times New Roman" w:hAnsi="Times New Roman" w:cs="Times New Roman"/>
                <w:i/>
                <w:iCs/>
                <w:sz w:val="24"/>
                <w:szCs w:val="24"/>
              </w:rPr>
            </w:rPrChange>
          </w:rPr>
          <w:t>The semantic web</w:t>
        </w:r>
        <w:r w:rsidRPr="008374DF">
          <w:rPr>
            <w:sz w:val="20"/>
            <w:szCs w:val="20"/>
            <w:lang w:val="en-US"/>
            <w:rPrChange w:id="409" w:author="Ettore Rizza" w:date="2018-09-14T08:10:00Z">
              <w:rPr>
                <w:rFonts w:ascii="Times New Roman" w:eastAsia="Times New Roman" w:hAnsi="Times New Roman" w:cs="Times New Roman"/>
                <w:sz w:val="24"/>
                <w:szCs w:val="24"/>
              </w:rPr>
            </w:rPrChange>
          </w:rPr>
          <w:t xml:space="preserve"> (pp. 722–735). Springer.</w:t>
        </w:r>
      </w:ins>
    </w:p>
    <w:p w:rsidR="008374DF" w:rsidRPr="008374DF" w:rsidRDefault="008374DF">
      <w:pPr>
        <w:pStyle w:val="Notedebasdepage"/>
        <w:rPr>
          <w:lang w:val="en-US"/>
          <w:rPrChange w:id="410" w:author="Ettore Rizza" w:date="2018-09-14T08:09:00Z">
            <w:rPr/>
          </w:rPrChange>
        </w:rPr>
      </w:pPr>
    </w:p>
  </w:footnote>
  <w:footnote w:id="11">
    <w:p w:rsidR="00F95BAF" w:rsidRPr="00F95BAF" w:rsidRDefault="00F95BAF">
      <w:pPr>
        <w:pStyle w:val="Notedebasdepage"/>
        <w:rPr>
          <w:lang w:val="en-US"/>
          <w:rPrChange w:id="415" w:author="Ettore Rizza" w:date="2018-09-14T08:17:00Z">
            <w:rPr/>
          </w:rPrChange>
        </w:rPr>
      </w:pPr>
      <w:ins w:id="416" w:author="Ettore Rizza" w:date="2018-09-14T08:17:00Z">
        <w:r>
          <w:rPr>
            <w:rStyle w:val="Appelnotedebasdep"/>
          </w:rPr>
          <w:footnoteRef/>
        </w:r>
        <w:r w:rsidRPr="00F95BAF">
          <w:rPr>
            <w:lang w:val="en-US"/>
            <w:rPrChange w:id="417" w:author="Ettore Rizza" w:date="2018-09-14T08:17:00Z">
              <w:rPr/>
            </w:rPrChange>
          </w:rPr>
          <w:t xml:space="preserve"> </w:t>
        </w:r>
        <w:r>
          <w:rPr>
            <w:lang w:val="en-US"/>
          </w:rPr>
          <w:fldChar w:fldCharType="begin"/>
        </w:r>
        <w:r>
          <w:rPr>
            <w:lang w:val="en-US"/>
          </w:rPr>
          <w:instrText xml:space="preserve"> HYPERLINK "</w:instrText>
        </w:r>
        <w:r w:rsidRPr="00F95BAF">
          <w:rPr>
            <w:lang w:val="en-US"/>
          </w:rPr>
          <w:instrText>http://dbpedia.org/page/Henri_Carton_de_Wiart</w:instrText>
        </w:r>
        <w:r>
          <w:rPr>
            <w:lang w:val="en-US"/>
          </w:rPr>
          <w:instrText xml:space="preserve">" </w:instrText>
        </w:r>
        <w:r>
          <w:rPr>
            <w:lang w:val="en-US"/>
          </w:rPr>
          <w:fldChar w:fldCharType="separate"/>
        </w:r>
        <w:r w:rsidRPr="0075414B">
          <w:rPr>
            <w:rStyle w:val="Lienhypertexte"/>
            <w:lang w:val="en-US"/>
          </w:rPr>
          <w:t>http://dbpedia.org/page/Henri_Carton_de_Wiart</w:t>
        </w:r>
        <w:r>
          <w:rPr>
            <w:lang w:val="en-US"/>
          </w:rPr>
          <w:fldChar w:fldCharType="end"/>
        </w:r>
        <w:r>
          <w:rPr>
            <w:lang w:val="en-US"/>
          </w:rPr>
          <w:t xml:space="preserve"> </w:t>
        </w:r>
      </w:ins>
      <w:ins w:id="418" w:author="Ettore Rizza" w:date="2018-09-14T08:18:00Z">
        <w:r w:rsidRPr="00E07AA1">
          <w:rPr>
            <w:lang w:val="en-US"/>
          </w:rPr>
          <w:t>(accessed 14 September 2018</w:t>
        </w:r>
        <w:r w:rsidRPr="00E07AA1">
          <w:rPr>
            <w:sz w:val="22"/>
            <w:szCs w:val="22"/>
            <w:lang w:val="en-US"/>
          </w:rPr>
          <w:t>)</w:t>
        </w:r>
        <w:r>
          <w:rPr>
            <w:lang w:val="en-US"/>
          </w:rPr>
          <w:t>.</w:t>
        </w:r>
      </w:ins>
    </w:p>
  </w:footnote>
  <w:footnote w:id="12">
    <w:p w:rsidR="006F4DD7" w:rsidRPr="00E65BF7" w:rsidRDefault="006F4DD7">
      <w:pPr>
        <w:pStyle w:val="Notedebasdepage"/>
        <w:rPr>
          <w:lang w:val="en-US"/>
          <w:rPrChange w:id="455" w:author="Ettore Rizza" w:date="2018-09-14T06:30:00Z">
            <w:rPr/>
          </w:rPrChange>
        </w:rPr>
      </w:pPr>
      <w:ins w:id="456" w:author="Ettore Rizza" w:date="2018-09-14T06:30:00Z">
        <w:r>
          <w:rPr>
            <w:rStyle w:val="Appelnotedebasdep"/>
          </w:rPr>
          <w:footnoteRef/>
        </w:r>
        <w:r w:rsidRPr="00E65BF7">
          <w:rPr>
            <w:lang w:val="en-US"/>
            <w:rPrChange w:id="457" w:author="Ettore Rizza" w:date="2018-09-14T06:30:00Z">
              <w:rPr/>
            </w:rPrChange>
          </w:rPr>
          <w:t xml:space="preserve"> Especially when institutions like the Library of Congress provide metadata about triples using </w:t>
        </w:r>
      </w:ins>
      <w:ins w:id="458" w:author="Ettore Rizza" w:date="2018-09-14T06:31:00Z">
        <w:r>
          <w:rPr>
            <w:lang w:val="en-US"/>
          </w:rPr>
          <w:t xml:space="preserve">RDF </w:t>
        </w:r>
      </w:ins>
      <w:ins w:id="459" w:author="Ettore Rizza" w:date="2018-09-14T06:30:00Z">
        <w:r>
          <w:rPr>
            <w:lang w:val="en-US"/>
          </w:rPr>
          <w:t>reification</w:t>
        </w:r>
        <w:r w:rsidRPr="00E65BF7">
          <w:rPr>
            <w:lang w:val="en-US"/>
            <w:rPrChange w:id="460" w:author="Ettore Rizza" w:date="2018-09-14T06:30:00Z">
              <w:rPr/>
            </w:rPrChange>
          </w:rPr>
          <w:t>.</w:t>
        </w:r>
      </w:ins>
    </w:p>
  </w:footnote>
  <w:footnote w:id="13">
    <w:p w:rsidR="00BE1DBC" w:rsidRPr="00BE1DBC" w:rsidRDefault="00BE1DBC">
      <w:pPr>
        <w:pStyle w:val="Notedebasdepage"/>
        <w:rPr>
          <w:lang w:val="en-US"/>
          <w:rPrChange w:id="620" w:author="Ettore Rizza" w:date="2018-09-14T08:25:00Z">
            <w:rPr/>
          </w:rPrChange>
        </w:rPr>
      </w:pPr>
      <w:ins w:id="621" w:author="Ettore Rizza" w:date="2018-09-14T08:25:00Z">
        <w:r>
          <w:rPr>
            <w:rStyle w:val="Appelnotedebasdep"/>
          </w:rPr>
          <w:footnoteRef/>
        </w:r>
        <w:r w:rsidRPr="00BE1DBC">
          <w:rPr>
            <w:lang w:val="en-US"/>
            <w:rPrChange w:id="622" w:author="Ettore Rizza" w:date="2018-09-14T08:25:00Z">
              <w:rPr/>
            </w:rPrChange>
          </w:rPr>
          <w:t xml:space="preserve"> </w:t>
        </w:r>
        <w:r>
          <w:rPr>
            <w:lang w:val="en-US"/>
          </w:rPr>
          <w:fldChar w:fldCharType="begin"/>
        </w:r>
        <w:r>
          <w:rPr>
            <w:lang w:val="en-US"/>
          </w:rPr>
          <w:instrText xml:space="preserve"> HYPERLINK "</w:instrText>
        </w:r>
        <w:r w:rsidRPr="00BE1DBC">
          <w:rPr>
            <w:lang w:val="en-US"/>
            <w:rPrChange w:id="623" w:author="Ettore Rizza" w:date="2018-09-14T08:25:00Z">
              <w:rPr/>
            </w:rPrChange>
          </w:rPr>
          <w:instrText>http://nl.dbpedia.org/page/Henri_Carton_de_Wiart</w:instrText>
        </w:r>
        <w:r>
          <w:rPr>
            <w:lang w:val="en-US"/>
          </w:rPr>
          <w:instrText xml:space="preserve">" </w:instrText>
        </w:r>
        <w:r>
          <w:rPr>
            <w:lang w:val="en-US"/>
          </w:rPr>
          <w:fldChar w:fldCharType="separate"/>
        </w:r>
        <w:r w:rsidRPr="0075414B">
          <w:rPr>
            <w:rStyle w:val="Lienhypertexte"/>
            <w:lang w:val="en-US"/>
            <w:rPrChange w:id="624" w:author="Ettore Rizza" w:date="2018-09-14T08:25:00Z">
              <w:rPr/>
            </w:rPrChange>
          </w:rPr>
          <w:t>http://nl.dbpedia.org/page/Henri_Carton_de_Wiart</w:t>
        </w:r>
        <w:r>
          <w:rPr>
            <w:lang w:val="en-US"/>
          </w:rPr>
          <w:fldChar w:fldCharType="end"/>
        </w:r>
        <w:r>
          <w:rPr>
            <w:lang w:val="en-US"/>
          </w:rPr>
          <w:t xml:space="preserve"> </w:t>
        </w:r>
        <w:r w:rsidRPr="00E07AA1">
          <w:rPr>
            <w:lang w:val="en-US"/>
          </w:rPr>
          <w:t>(accessed 14 September 2018)</w:t>
        </w:r>
        <w:r>
          <w:rPr>
            <w:lang w:val="en-US"/>
          </w:rPr>
          <w:t>.</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DD7" w:rsidRDefault="006F4DD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DD7" w:rsidRDefault="006F4DD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DD7" w:rsidRDefault="006F4DD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BE57AA"/>
    <w:multiLevelType w:val="multilevel"/>
    <w:tmpl w:val="C3CCF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ttore Rizza">
    <w15:presenceInfo w15:providerId="Windows Live" w15:userId="2b2801ec9bda26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trackRevision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EFE"/>
    <w:rsid w:val="00072E93"/>
    <w:rsid w:val="000869FD"/>
    <w:rsid w:val="001A5F60"/>
    <w:rsid w:val="001C2A02"/>
    <w:rsid w:val="00223C3C"/>
    <w:rsid w:val="002A71B3"/>
    <w:rsid w:val="00361395"/>
    <w:rsid w:val="003D5E98"/>
    <w:rsid w:val="003E74B8"/>
    <w:rsid w:val="0054466C"/>
    <w:rsid w:val="00546EFE"/>
    <w:rsid w:val="005E0ADB"/>
    <w:rsid w:val="006F4DD7"/>
    <w:rsid w:val="007E0852"/>
    <w:rsid w:val="007F02D2"/>
    <w:rsid w:val="008151F1"/>
    <w:rsid w:val="008374DF"/>
    <w:rsid w:val="00895141"/>
    <w:rsid w:val="009228C3"/>
    <w:rsid w:val="009375D1"/>
    <w:rsid w:val="009702C2"/>
    <w:rsid w:val="009F214C"/>
    <w:rsid w:val="00A64146"/>
    <w:rsid w:val="00B95334"/>
    <w:rsid w:val="00BE1DBC"/>
    <w:rsid w:val="00C75010"/>
    <w:rsid w:val="00D03FB1"/>
    <w:rsid w:val="00E51AFA"/>
    <w:rsid w:val="00E65BF7"/>
    <w:rsid w:val="00F05D7B"/>
    <w:rsid w:val="00F330D9"/>
    <w:rsid w:val="00F3741C"/>
    <w:rsid w:val="00F63240"/>
    <w:rsid w:val="00F661AF"/>
    <w:rsid w:val="00F95B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4DD94B"/>
  <w14:defaultImageDpi w14:val="96"/>
  <w15:docId w15:val="{20B95439-5DCD-45AA-8799-EBF0C0C12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46E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6EFE"/>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46E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46EFE"/>
    <w:rPr>
      <w:rFonts w:asciiTheme="majorHAnsi" w:eastAsiaTheme="majorEastAsia" w:hAnsiTheme="majorHAnsi" w:cstheme="majorBidi"/>
      <w:spacing w:val="-10"/>
      <w:kern w:val="28"/>
      <w:sz w:val="56"/>
      <w:szCs w:val="56"/>
    </w:rPr>
  </w:style>
  <w:style w:type="paragraph" w:styleId="Sansinterligne">
    <w:name w:val="No Spacing"/>
    <w:uiPriority w:val="1"/>
    <w:qFormat/>
    <w:rsid w:val="00546EFE"/>
    <w:pPr>
      <w:spacing w:after="0" w:line="240" w:lineRule="auto"/>
    </w:pPr>
  </w:style>
  <w:style w:type="paragraph" w:styleId="Rvision">
    <w:name w:val="Revision"/>
    <w:hidden/>
    <w:uiPriority w:val="99"/>
    <w:semiHidden/>
    <w:rsid w:val="00E51AFA"/>
    <w:pPr>
      <w:spacing w:after="0" w:line="240" w:lineRule="auto"/>
    </w:pPr>
  </w:style>
  <w:style w:type="paragraph" w:styleId="Textedebulles">
    <w:name w:val="Balloon Text"/>
    <w:basedOn w:val="Normal"/>
    <w:link w:val="TextedebullesCar"/>
    <w:uiPriority w:val="99"/>
    <w:semiHidden/>
    <w:unhideWhenUsed/>
    <w:rsid w:val="00E51AF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51AFA"/>
    <w:rPr>
      <w:rFonts w:ascii="Segoe UI" w:hAnsi="Segoe UI" w:cs="Segoe UI"/>
      <w:sz w:val="18"/>
      <w:szCs w:val="18"/>
    </w:rPr>
  </w:style>
  <w:style w:type="paragraph" w:styleId="Notedebasdepage">
    <w:name w:val="footnote text"/>
    <w:basedOn w:val="Normal"/>
    <w:link w:val="NotedebasdepageCar"/>
    <w:uiPriority w:val="99"/>
    <w:semiHidden/>
    <w:unhideWhenUsed/>
    <w:rsid w:val="00E65BF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65BF7"/>
    <w:rPr>
      <w:sz w:val="20"/>
      <w:szCs w:val="20"/>
    </w:rPr>
  </w:style>
  <w:style w:type="character" w:styleId="Appelnotedebasdep">
    <w:name w:val="footnote reference"/>
    <w:basedOn w:val="Policepardfaut"/>
    <w:uiPriority w:val="99"/>
    <w:semiHidden/>
    <w:unhideWhenUsed/>
    <w:rsid w:val="00E65BF7"/>
    <w:rPr>
      <w:vertAlign w:val="superscript"/>
    </w:rPr>
  </w:style>
  <w:style w:type="paragraph" w:styleId="En-tte">
    <w:name w:val="header"/>
    <w:basedOn w:val="Normal"/>
    <w:link w:val="En-tteCar"/>
    <w:uiPriority w:val="99"/>
    <w:unhideWhenUsed/>
    <w:rsid w:val="007F02D2"/>
    <w:pPr>
      <w:tabs>
        <w:tab w:val="center" w:pos="4513"/>
        <w:tab w:val="right" w:pos="9026"/>
      </w:tabs>
      <w:spacing w:after="0" w:line="240" w:lineRule="auto"/>
    </w:pPr>
  </w:style>
  <w:style w:type="character" w:customStyle="1" w:styleId="En-tteCar">
    <w:name w:val="En-tête Car"/>
    <w:basedOn w:val="Policepardfaut"/>
    <w:link w:val="En-tte"/>
    <w:uiPriority w:val="99"/>
    <w:rsid w:val="007F02D2"/>
  </w:style>
  <w:style w:type="paragraph" w:styleId="Pieddepage">
    <w:name w:val="footer"/>
    <w:basedOn w:val="Normal"/>
    <w:link w:val="PieddepageCar"/>
    <w:uiPriority w:val="99"/>
    <w:unhideWhenUsed/>
    <w:rsid w:val="007F02D2"/>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7F02D2"/>
  </w:style>
  <w:style w:type="character" w:styleId="Lienhypertexte">
    <w:name w:val="Hyperlink"/>
    <w:basedOn w:val="Policepardfaut"/>
    <w:uiPriority w:val="99"/>
    <w:unhideWhenUsed/>
    <w:rsid w:val="006F4DD7"/>
    <w:rPr>
      <w:color w:val="0000FF"/>
      <w:u w:val="single"/>
    </w:rPr>
  </w:style>
  <w:style w:type="character" w:styleId="Mentionnonrsolue">
    <w:name w:val="Unresolved Mention"/>
    <w:basedOn w:val="Policepardfaut"/>
    <w:uiPriority w:val="99"/>
    <w:semiHidden/>
    <w:unhideWhenUsed/>
    <w:rsid w:val="00072E93"/>
    <w:rPr>
      <w:color w:val="808080"/>
      <w:shd w:val="clear" w:color="auto" w:fill="E6E6E6"/>
    </w:rPr>
  </w:style>
  <w:style w:type="character" w:styleId="Lienhypertextesuivivisit">
    <w:name w:val="FollowedHyperlink"/>
    <w:basedOn w:val="Policepardfaut"/>
    <w:uiPriority w:val="99"/>
    <w:semiHidden/>
    <w:unhideWhenUsed/>
    <w:rsid w:val="00072E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81152">
      <w:bodyDiv w:val="1"/>
      <w:marLeft w:val="0"/>
      <w:marRight w:val="0"/>
      <w:marTop w:val="0"/>
      <w:marBottom w:val="0"/>
      <w:divBdr>
        <w:top w:val="none" w:sz="0" w:space="0" w:color="auto"/>
        <w:left w:val="none" w:sz="0" w:space="0" w:color="auto"/>
        <w:bottom w:val="none" w:sz="0" w:space="0" w:color="auto"/>
        <w:right w:val="none" w:sz="0" w:space="0" w:color="auto"/>
      </w:divBdr>
      <w:divsChild>
        <w:div w:id="114253507">
          <w:marLeft w:val="480"/>
          <w:marRight w:val="0"/>
          <w:marTop w:val="0"/>
          <w:marBottom w:val="0"/>
          <w:divBdr>
            <w:top w:val="none" w:sz="0" w:space="0" w:color="auto"/>
            <w:left w:val="none" w:sz="0" w:space="0" w:color="auto"/>
            <w:bottom w:val="none" w:sz="0" w:space="0" w:color="auto"/>
            <w:right w:val="none" w:sz="0" w:space="0" w:color="auto"/>
          </w:divBdr>
          <w:divsChild>
            <w:div w:id="180284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0453">
      <w:bodyDiv w:val="1"/>
      <w:marLeft w:val="0"/>
      <w:marRight w:val="0"/>
      <w:marTop w:val="0"/>
      <w:marBottom w:val="0"/>
      <w:divBdr>
        <w:top w:val="none" w:sz="0" w:space="0" w:color="auto"/>
        <w:left w:val="none" w:sz="0" w:space="0" w:color="auto"/>
        <w:bottom w:val="none" w:sz="0" w:space="0" w:color="auto"/>
        <w:right w:val="none" w:sz="0" w:space="0" w:color="auto"/>
      </w:divBdr>
      <w:divsChild>
        <w:div w:id="1079324909">
          <w:marLeft w:val="480"/>
          <w:marRight w:val="0"/>
          <w:marTop w:val="0"/>
          <w:marBottom w:val="0"/>
          <w:divBdr>
            <w:top w:val="none" w:sz="0" w:space="0" w:color="auto"/>
            <w:left w:val="none" w:sz="0" w:space="0" w:color="auto"/>
            <w:bottom w:val="none" w:sz="0" w:space="0" w:color="auto"/>
            <w:right w:val="none" w:sz="0" w:space="0" w:color="auto"/>
          </w:divBdr>
          <w:divsChild>
            <w:div w:id="10325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21165">
      <w:bodyDiv w:val="1"/>
      <w:marLeft w:val="0"/>
      <w:marRight w:val="0"/>
      <w:marTop w:val="0"/>
      <w:marBottom w:val="0"/>
      <w:divBdr>
        <w:top w:val="none" w:sz="0" w:space="0" w:color="auto"/>
        <w:left w:val="none" w:sz="0" w:space="0" w:color="auto"/>
        <w:bottom w:val="none" w:sz="0" w:space="0" w:color="auto"/>
        <w:right w:val="none" w:sz="0" w:space="0" w:color="auto"/>
      </w:divBdr>
      <w:divsChild>
        <w:div w:id="193736569">
          <w:marLeft w:val="480"/>
          <w:marRight w:val="0"/>
          <w:marTop w:val="0"/>
          <w:marBottom w:val="0"/>
          <w:divBdr>
            <w:top w:val="none" w:sz="0" w:space="0" w:color="auto"/>
            <w:left w:val="none" w:sz="0" w:space="0" w:color="auto"/>
            <w:bottom w:val="none" w:sz="0" w:space="0" w:color="auto"/>
            <w:right w:val="none" w:sz="0" w:space="0" w:color="auto"/>
          </w:divBdr>
          <w:divsChild>
            <w:div w:id="117892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3576">
      <w:bodyDiv w:val="1"/>
      <w:marLeft w:val="0"/>
      <w:marRight w:val="0"/>
      <w:marTop w:val="0"/>
      <w:marBottom w:val="0"/>
      <w:divBdr>
        <w:top w:val="none" w:sz="0" w:space="0" w:color="auto"/>
        <w:left w:val="none" w:sz="0" w:space="0" w:color="auto"/>
        <w:bottom w:val="none" w:sz="0" w:space="0" w:color="auto"/>
        <w:right w:val="none" w:sz="0" w:space="0" w:color="auto"/>
      </w:divBdr>
      <w:divsChild>
        <w:div w:id="61409740">
          <w:marLeft w:val="480"/>
          <w:marRight w:val="0"/>
          <w:marTop w:val="0"/>
          <w:marBottom w:val="0"/>
          <w:divBdr>
            <w:top w:val="none" w:sz="0" w:space="0" w:color="auto"/>
            <w:left w:val="none" w:sz="0" w:space="0" w:color="auto"/>
            <w:bottom w:val="none" w:sz="0" w:space="0" w:color="auto"/>
            <w:right w:val="none" w:sz="0" w:space="0" w:color="auto"/>
          </w:divBdr>
          <w:divsChild>
            <w:div w:id="197868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0273">
      <w:bodyDiv w:val="1"/>
      <w:marLeft w:val="0"/>
      <w:marRight w:val="0"/>
      <w:marTop w:val="0"/>
      <w:marBottom w:val="0"/>
      <w:divBdr>
        <w:top w:val="none" w:sz="0" w:space="0" w:color="auto"/>
        <w:left w:val="none" w:sz="0" w:space="0" w:color="auto"/>
        <w:bottom w:val="none" w:sz="0" w:space="0" w:color="auto"/>
        <w:right w:val="none" w:sz="0" w:space="0" w:color="auto"/>
      </w:divBdr>
    </w:div>
    <w:div w:id="2077508294">
      <w:bodyDiv w:val="1"/>
      <w:marLeft w:val="0"/>
      <w:marRight w:val="0"/>
      <w:marTop w:val="0"/>
      <w:marBottom w:val="0"/>
      <w:divBdr>
        <w:top w:val="none" w:sz="0" w:space="0" w:color="auto"/>
        <w:left w:val="none" w:sz="0" w:space="0" w:color="auto"/>
        <w:bottom w:val="none" w:sz="0" w:space="0" w:color="auto"/>
        <w:right w:val="none" w:sz="0" w:space="0" w:color="auto"/>
      </w:divBdr>
      <w:divsChild>
        <w:div w:id="831675288">
          <w:marLeft w:val="480"/>
          <w:marRight w:val="0"/>
          <w:marTop w:val="0"/>
          <w:marBottom w:val="0"/>
          <w:divBdr>
            <w:top w:val="none" w:sz="0" w:space="0" w:color="auto"/>
            <w:left w:val="none" w:sz="0" w:space="0" w:color="auto"/>
            <w:bottom w:val="none" w:sz="0" w:space="0" w:color="auto"/>
            <w:right w:val="none" w:sz="0" w:space="0" w:color="auto"/>
          </w:divBdr>
          <w:divsChild>
            <w:div w:id="153730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79554">
      <w:bodyDiv w:val="1"/>
      <w:marLeft w:val="0"/>
      <w:marRight w:val="0"/>
      <w:marTop w:val="0"/>
      <w:marBottom w:val="0"/>
      <w:divBdr>
        <w:top w:val="none" w:sz="0" w:space="0" w:color="auto"/>
        <w:left w:val="none" w:sz="0" w:space="0" w:color="auto"/>
        <w:bottom w:val="none" w:sz="0" w:space="0" w:color="auto"/>
        <w:right w:val="none" w:sz="0" w:space="0" w:color="auto"/>
      </w:divBdr>
      <w:divsChild>
        <w:div w:id="1436710316">
          <w:marLeft w:val="480"/>
          <w:marRight w:val="0"/>
          <w:marTop w:val="0"/>
          <w:marBottom w:val="0"/>
          <w:divBdr>
            <w:top w:val="none" w:sz="0" w:space="0" w:color="auto"/>
            <w:left w:val="none" w:sz="0" w:space="0" w:color="auto"/>
            <w:bottom w:val="none" w:sz="0" w:space="0" w:color="auto"/>
            <w:right w:val="none" w:sz="0" w:space="0" w:color="auto"/>
          </w:divBdr>
          <w:divsChild>
            <w:div w:id="12018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DDACF-E901-49B9-AADF-7E1F856A1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3205</Words>
  <Characters>17119</Characters>
  <Application>Microsoft Office Word</Application>
  <DocSecurity>0</DocSecurity>
  <Lines>267</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Ettore Rizza</dc:creator>
  <cp:keywords/>
  <dc:description/>
  <cp:lastModifiedBy>Ettore Rizza</cp:lastModifiedBy>
  <cp:revision>2</cp:revision>
  <dcterms:created xsi:type="dcterms:W3CDTF">2018-09-14T07:02:00Z</dcterms:created>
  <dcterms:modified xsi:type="dcterms:W3CDTF">2018-09-14T07:02:00Z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id="c7AWHapO"/&gt;&lt;style id="http://www.zotero.org/styles/apa" locale="en-US" hasBibliography="1" bibliographyStyleHasBeenSet="0"/&gt;&lt;prefs&gt;&lt;pref name="fieldType" value="Field"/&gt;&lt;/prefs&gt;&lt;/data&gt;</vt:lpwstr>
  </property>
</Properties>
</file>